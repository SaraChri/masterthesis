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CFA6B" w14:textId="6D39DD08" w:rsidR="009A05A6" w:rsidRDefault="009A05A6" w:rsidP="00FD7C48">
      <w:pPr>
        <w:pStyle w:val="Overskrift1"/>
        <w:spacing w:before="0" w:after="80"/>
        <w:rPr>
          <w:noProof/>
          <w:sz w:val="30"/>
          <w:szCs w:val="30"/>
          <w:lang w:val="en-US" w:eastAsia="nb-NO"/>
        </w:rPr>
      </w:pPr>
      <w:r w:rsidRPr="00FD7C48">
        <w:rPr>
          <w:noProof/>
          <w:sz w:val="30"/>
          <w:szCs w:val="30"/>
          <w:lang w:val="en-US" w:eastAsia="nb-NO"/>
        </w:rPr>
        <w:t>RibOSE –</w:t>
      </w:r>
      <w:r w:rsidR="008217DE" w:rsidRPr="00FD7C48">
        <w:rPr>
          <w:noProof/>
          <w:sz w:val="30"/>
          <w:szCs w:val="30"/>
          <w:lang w:val="en-US" w:eastAsia="nb-NO"/>
        </w:rPr>
        <w:t xml:space="preserve"> effects of</w:t>
      </w:r>
      <w:r w:rsidR="00901BA9" w:rsidRPr="00FD7C48">
        <w:rPr>
          <w:noProof/>
          <w:sz w:val="30"/>
          <w:szCs w:val="30"/>
          <w:lang w:val="en-US" w:eastAsia="nb-NO"/>
        </w:rPr>
        <w:t xml:space="preserve"> </w:t>
      </w:r>
      <w:r w:rsidR="004737B9">
        <w:rPr>
          <w:noProof/>
          <w:sz w:val="30"/>
          <w:szCs w:val="30"/>
          <w:lang w:val="en-US" w:eastAsia="nb-NO"/>
        </w:rPr>
        <w:t>glucose ingestion during</w:t>
      </w:r>
      <w:r w:rsidR="00533904" w:rsidRPr="00FD7C48">
        <w:rPr>
          <w:noProof/>
          <w:sz w:val="30"/>
          <w:szCs w:val="30"/>
          <w:lang w:val="en-US" w:eastAsia="nb-NO"/>
        </w:rPr>
        <w:t xml:space="preserve"> </w:t>
      </w:r>
      <w:r w:rsidR="00901BA9" w:rsidRPr="00FD7C48">
        <w:rPr>
          <w:noProof/>
          <w:sz w:val="30"/>
          <w:szCs w:val="30"/>
          <w:lang w:val="en-US" w:eastAsia="nb-NO"/>
        </w:rPr>
        <w:t xml:space="preserve">resistance </w:t>
      </w:r>
      <w:r w:rsidR="008C1149">
        <w:rPr>
          <w:noProof/>
          <w:sz w:val="30"/>
          <w:szCs w:val="30"/>
          <w:lang w:val="en-US" w:eastAsia="nb-NO"/>
        </w:rPr>
        <w:t xml:space="preserve">exercise </w:t>
      </w:r>
      <w:r w:rsidR="00533904" w:rsidRPr="00FD7C48">
        <w:rPr>
          <w:noProof/>
          <w:sz w:val="30"/>
          <w:szCs w:val="30"/>
          <w:lang w:val="en-US" w:eastAsia="nb-NO"/>
        </w:rPr>
        <w:t>training</w:t>
      </w:r>
      <w:r w:rsidR="00901BA9" w:rsidRPr="00FD7C48">
        <w:rPr>
          <w:noProof/>
          <w:sz w:val="30"/>
          <w:szCs w:val="30"/>
          <w:lang w:val="en-US" w:eastAsia="nb-NO"/>
        </w:rPr>
        <w:t xml:space="preserve"> </w:t>
      </w:r>
      <w:r w:rsidR="006E3A3B">
        <w:rPr>
          <w:noProof/>
          <w:sz w:val="30"/>
          <w:szCs w:val="30"/>
          <w:lang w:val="en-US" w:eastAsia="nb-NO"/>
        </w:rPr>
        <w:t xml:space="preserve">on </w:t>
      </w:r>
      <w:r w:rsidR="00901BA9" w:rsidRPr="00FD7C48">
        <w:rPr>
          <w:noProof/>
          <w:sz w:val="30"/>
          <w:szCs w:val="30"/>
          <w:lang w:val="en-US" w:eastAsia="nb-NO"/>
        </w:rPr>
        <w:t>ribosomal biogenesis</w:t>
      </w:r>
      <w:r w:rsidRPr="00FD7C48">
        <w:rPr>
          <w:noProof/>
          <w:sz w:val="30"/>
          <w:szCs w:val="30"/>
          <w:lang w:val="en-US" w:eastAsia="nb-NO"/>
        </w:rPr>
        <w:t xml:space="preserve"> </w:t>
      </w:r>
      <w:r w:rsidR="00533904" w:rsidRPr="00FD7C48">
        <w:rPr>
          <w:noProof/>
          <w:sz w:val="30"/>
          <w:szCs w:val="30"/>
          <w:lang w:val="en-US" w:eastAsia="nb-NO"/>
        </w:rPr>
        <w:t xml:space="preserve">in </w:t>
      </w:r>
      <w:r w:rsidR="001A5A62" w:rsidRPr="00FD7C48">
        <w:rPr>
          <w:noProof/>
          <w:sz w:val="30"/>
          <w:szCs w:val="30"/>
          <w:lang w:val="en-US" w:eastAsia="nb-NO"/>
        </w:rPr>
        <w:t>skeletal muscle</w:t>
      </w:r>
    </w:p>
    <w:p w14:paraId="5FE16CE6" w14:textId="56D22DCB" w:rsidR="00471C61" w:rsidRPr="00471C61" w:rsidRDefault="00471C61" w:rsidP="00471C61">
      <w:pPr>
        <w:rPr>
          <w:sz w:val="20"/>
          <w:szCs w:val="20"/>
          <w:lang w:val="en-US" w:eastAsia="nb-NO"/>
        </w:rPr>
      </w:pPr>
      <w:r w:rsidRPr="00471C61">
        <w:rPr>
          <w:i/>
          <w:iCs/>
          <w:sz w:val="20"/>
          <w:szCs w:val="20"/>
          <w:lang w:val="en-US" w:eastAsia="nb-NO"/>
        </w:rPr>
        <w:t>Project leader</w:t>
      </w:r>
      <w:r w:rsidRPr="00471C61">
        <w:rPr>
          <w:sz w:val="20"/>
          <w:szCs w:val="20"/>
          <w:lang w:val="en-US" w:eastAsia="nb-NO"/>
        </w:rPr>
        <w:t xml:space="preserve">: Professor </w:t>
      </w:r>
      <w:proofErr w:type="spellStart"/>
      <w:r w:rsidRPr="00471C61">
        <w:rPr>
          <w:sz w:val="20"/>
          <w:szCs w:val="20"/>
          <w:lang w:val="en-US" w:eastAsia="nb-NO"/>
        </w:rPr>
        <w:t>Stian</w:t>
      </w:r>
      <w:proofErr w:type="spellEnd"/>
      <w:r w:rsidRPr="00471C61">
        <w:rPr>
          <w:sz w:val="20"/>
          <w:szCs w:val="20"/>
          <w:lang w:val="en-US" w:eastAsia="nb-NO"/>
        </w:rPr>
        <w:t xml:space="preserve"> </w:t>
      </w:r>
      <w:proofErr w:type="spellStart"/>
      <w:r w:rsidRPr="00471C61">
        <w:rPr>
          <w:sz w:val="20"/>
          <w:szCs w:val="20"/>
          <w:lang w:val="en-US" w:eastAsia="nb-NO"/>
        </w:rPr>
        <w:t>Ellefsen</w:t>
      </w:r>
      <w:proofErr w:type="spellEnd"/>
      <w:r w:rsidRPr="00471C61">
        <w:rPr>
          <w:sz w:val="20"/>
          <w:szCs w:val="20"/>
          <w:lang w:val="en-US" w:eastAsia="nb-NO"/>
        </w:rPr>
        <w:t>, Inland Norway University of Applied Sciences</w:t>
      </w:r>
    </w:p>
    <w:p w14:paraId="613FB455" w14:textId="08A161B5" w:rsidR="00E56CB1" w:rsidRDefault="00901BA9" w:rsidP="00FD7C48">
      <w:pPr>
        <w:rPr>
          <w:lang w:val="en-US"/>
        </w:rPr>
      </w:pPr>
      <w:r>
        <w:rPr>
          <w:noProof/>
          <w:lang w:val="en-US" w:eastAsia="nb-NO"/>
        </w:rPr>
        <w:t xml:space="preserve">Muscle growth-responses to resistance training </w:t>
      </w:r>
      <w:r w:rsidR="006C240E">
        <w:rPr>
          <w:noProof/>
          <w:lang w:val="en-US" w:eastAsia="nb-NO"/>
        </w:rPr>
        <w:t>vary</w:t>
      </w:r>
      <w:r w:rsidR="00533904">
        <w:rPr>
          <w:noProof/>
          <w:lang w:val="en-US" w:eastAsia="nb-NO"/>
        </w:rPr>
        <w:t xml:space="preserve"> extensively </w:t>
      </w:r>
      <w:r w:rsidR="006C240E">
        <w:rPr>
          <w:noProof/>
          <w:lang w:val="en-US" w:eastAsia="nb-NO"/>
        </w:rPr>
        <w:t>between humans</w:t>
      </w:r>
      <w:r w:rsidR="00533904">
        <w:rPr>
          <w:noProof/>
          <w:lang w:val="en-US" w:eastAsia="nb-NO"/>
        </w:rPr>
        <w:t xml:space="preserve">, </w:t>
      </w:r>
      <w:r w:rsidR="00533904">
        <w:rPr>
          <w:lang w:val="en-US"/>
        </w:rPr>
        <w:t xml:space="preserve">with </w:t>
      </w:r>
      <w:r w:rsidR="006C240E">
        <w:rPr>
          <w:lang w:val="en-US"/>
        </w:rPr>
        <w:t xml:space="preserve">as many of </w:t>
      </w:r>
      <w:r w:rsidR="00533904">
        <w:rPr>
          <w:lang w:val="en-US"/>
        </w:rPr>
        <w:t>10-15 % of individuals showing severely impaired growth</w:t>
      </w:r>
      <w:r w:rsidR="00BA4820">
        <w:rPr>
          <w:lang w:val="en-US"/>
        </w:rPr>
        <w:t xml:space="preserve"> </w:t>
      </w:r>
      <w:r w:rsidR="00FD7C48">
        <w:rPr>
          <w:lang w:val="en-US"/>
        </w:rPr>
        <w:fldChar w:fldCharType="begin">
          <w:fldData xml:space="preserve">PEVuZE5vdGU+PENpdGU+PEF1dGhvcj5UaGFsYWNrZXItTWVyY2VyPC9BdXRob3I+PFllYXI+MjAx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</w:fldData>
        </w:fldChar>
      </w:r>
      <w:r w:rsidR="0075426D">
        <w:rPr>
          <w:lang w:val="en-US"/>
        </w:rPr>
        <w:instrText xml:space="preserve"> ADDIN EN.CITE </w:instrText>
      </w:r>
      <w:r w:rsidR="0075426D">
        <w:rPr>
          <w:lang w:val="en-US"/>
        </w:rPr>
        <w:fldChar w:fldCharType="begin">
          <w:fldData xml:space="preserve">PEVuZE5vdGU+PENpdGU+PEF1dGhvcj5UaGFsYWNrZXItTWVyY2VyPC9BdXRob3I+PFllYXI+MjAx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</w:fldData>
        </w:fldChar>
      </w:r>
      <w:r w:rsidR="0075426D">
        <w:rPr>
          <w:lang w:val="en-US"/>
        </w:rPr>
        <w:instrText xml:space="preserve"> ADDIN EN.CITE.DATA </w:instrText>
      </w:r>
      <w:r w:rsidR="0075426D">
        <w:rPr>
          <w:lang w:val="en-US"/>
        </w:rPr>
      </w:r>
      <w:r w:rsidR="0075426D">
        <w:rPr>
          <w:lang w:val="en-US"/>
        </w:rPr>
        <w:fldChar w:fldCharType="end"/>
      </w:r>
      <w:r w:rsidR="00FD7C48">
        <w:rPr>
          <w:lang w:val="en-US"/>
        </w:rPr>
      </w:r>
      <w:r w:rsidR="00FD7C48">
        <w:rPr>
          <w:lang w:val="en-US"/>
        </w:rPr>
        <w:fldChar w:fldCharType="separate"/>
      </w:r>
      <w:r w:rsidR="0075426D">
        <w:rPr>
          <w:noProof/>
          <w:lang w:val="en-US"/>
        </w:rPr>
        <w:t>[1, 2]</w:t>
      </w:r>
      <w:r w:rsidR="00FD7C48">
        <w:rPr>
          <w:lang w:val="en-US"/>
        </w:rPr>
        <w:fldChar w:fldCharType="end"/>
      </w:r>
      <w:r w:rsidR="00533904">
        <w:rPr>
          <w:lang w:val="en-US"/>
        </w:rPr>
        <w:t xml:space="preserve">. In such </w:t>
      </w:r>
      <w:r w:rsidR="005174F0">
        <w:rPr>
          <w:lang w:val="en-US"/>
        </w:rPr>
        <w:t>individuals,</w:t>
      </w:r>
      <w:r w:rsidR="00533904">
        <w:rPr>
          <w:lang w:val="en-US"/>
        </w:rPr>
        <w:t xml:space="preserve"> cellular plasticity is compromised</w:t>
      </w:r>
      <w:r w:rsidR="00BA4820">
        <w:rPr>
          <w:lang w:val="en-US"/>
        </w:rPr>
        <w:t xml:space="preserve"> </w:t>
      </w:r>
      <w:r w:rsidR="00FD7C48">
        <w:rPr>
          <w:lang w:val="en-US"/>
        </w:rPr>
        <w:fldChar w:fldCharType="begin">
          <w:fldData xml:space="preserve">PEVuZE5vdGU+PENpdGU+PEF1dGhvcj5LdW1hcjwvQXV0aG9yPjxZZWFyPjIwMTI8L1llYXI+PFJl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</w:fldData>
        </w:fldChar>
      </w:r>
      <w:r w:rsidR="0075426D">
        <w:rPr>
          <w:lang w:val="en-US"/>
        </w:rPr>
        <w:instrText xml:space="preserve"> ADDIN EN.CITE </w:instrText>
      </w:r>
      <w:r w:rsidR="0075426D">
        <w:rPr>
          <w:lang w:val="en-US"/>
        </w:rPr>
        <w:fldChar w:fldCharType="begin">
          <w:fldData xml:space="preserve">PEVuZE5vdGU+PENpdGU+PEF1dGhvcj5LdW1hcjwvQXV0aG9yPjxZZWFyPjIwMTI8L1llYXI+PFJl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</w:fldData>
        </w:fldChar>
      </w:r>
      <w:r w:rsidR="0075426D">
        <w:rPr>
          <w:lang w:val="en-US"/>
        </w:rPr>
        <w:instrText xml:space="preserve"> ADDIN EN.CITE.DATA </w:instrText>
      </w:r>
      <w:r w:rsidR="0075426D">
        <w:rPr>
          <w:lang w:val="en-US"/>
        </w:rPr>
      </w:r>
      <w:r w:rsidR="0075426D">
        <w:rPr>
          <w:lang w:val="en-US"/>
        </w:rPr>
        <w:fldChar w:fldCharType="end"/>
      </w:r>
      <w:r w:rsidR="00FD7C48">
        <w:rPr>
          <w:lang w:val="en-US"/>
        </w:rPr>
      </w:r>
      <w:r w:rsidR="00FD7C48">
        <w:rPr>
          <w:lang w:val="en-US"/>
        </w:rPr>
        <w:fldChar w:fldCharType="separate"/>
      </w:r>
      <w:r w:rsidR="0075426D">
        <w:rPr>
          <w:noProof/>
          <w:lang w:val="en-US"/>
        </w:rPr>
        <w:t>[3, 4]</w:t>
      </w:r>
      <w:r w:rsidR="00FD7C48">
        <w:rPr>
          <w:lang w:val="en-US"/>
        </w:rPr>
        <w:fldChar w:fldCharType="end"/>
      </w:r>
      <w:r w:rsidR="00FC5EE8">
        <w:rPr>
          <w:lang w:val="en-US"/>
        </w:rPr>
        <w:t>, and they experience reduced functional and health-beneficial outcomes of training</w:t>
      </w:r>
      <w:r w:rsidR="00BA4820">
        <w:rPr>
          <w:lang w:val="en-US"/>
        </w:rPr>
        <w:t xml:space="preserve"> </w:t>
      </w:r>
      <w:r w:rsidR="00FD7C48">
        <w:rPr>
          <w:lang w:val="en-US"/>
        </w:rPr>
        <w:fldChar w:fldCharType="begin">
          <w:fldData xml:space="preserve">PEVuZE5vdGU+PENpdGU+PEF1dGhvcj5LdW1hcjwvQXV0aG9yPjxZZWFyPjIwMTI8L1llYXI+PFJl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</w:fldData>
        </w:fldChar>
      </w:r>
      <w:r w:rsidR="0075426D">
        <w:rPr>
          <w:lang w:val="en-US"/>
        </w:rPr>
        <w:instrText xml:space="preserve"> ADDIN EN.CITE </w:instrText>
      </w:r>
      <w:r w:rsidR="0075426D">
        <w:rPr>
          <w:lang w:val="en-US"/>
        </w:rPr>
        <w:fldChar w:fldCharType="begin">
          <w:fldData xml:space="preserve">PEVuZE5vdGU+PENpdGU+PEF1dGhvcj5LdW1hcjwvQXV0aG9yPjxZZWFyPjIwMTI8L1llYXI+PFJl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</w:fldData>
        </w:fldChar>
      </w:r>
      <w:r w:rsidR="0075426D">
        <w:rPr>
          <w:lang w:val="en-US"/>
        </w:rPr>
        <w:instrText xml:space="preserve"> ADDIN EN.CITE.DATA </w:instrText>
      </w:r>
      <w:r w:rsidR="0075426D">
        <w:rPr>
          <w:lang w:val="en-US"/>
        </w:rPr>
      </w:r>
      <w:r w:rsidR="0075426D">
        <w:rPr>
          <w:lang w:val="en-US"/>
        </w:rPr>
        <w:fldChar w:fldCharType="end"/>
      </w:r>
      <w:r w:rsidR="00FD7C48">
        <w:rPr>
          <w:lang w:val="en-US"/>
        </w:rPr>
      </w:r>
      <w:r w:rsidR="00FD7C48">
        <w:rPr>
          <w:lang w:val="en-US"/>
        </w:rPr>
        <w:fldChar w:fldCharType="separate"/>
      </w:r>
      <w:r w:rsidR="0075426D">
        <w:rPr>
          <w:noProof/>
          <w:lang w:val="en-US"/>
        </w:rPr>
        <w:t>[3, 4]</w:t>
      </w:r>
      <w:r w:rsidR="00FD7C48">
        <w:rPr>
          <w:lang w:val="en-US"/>
        </w:rPr>
        <w:fldChar w:fldCharType="end"/>
      </w:r>
      <w:r w:rsidR="005174F0">
        <w:rPr>
          <w:lang w:val="en-US"/>
        </w:rPr>
        <w:t xml:space="preserve">. </w:t>
      </w:r>
      <w:r w:rsidR="00FC5EE8">
        <w:rPr>
          <w:lang w:val="en-US"/>
        </w:rPr>
        <w:t>While</w:t>
      </w:r>
      <w:r w:rsidR="005174F0">
        <w:rPr>
          <w:lang w:val="en-US"/>
        </w:rPr>
        <w:t xml:space="preserve"> this impairment</w:t>
      </w:r>
      <w:r w:rsidR="00461A73">
        <w:rPr>
          <w:lang w:val="en-US"/>
        </w:rPr>
        <w:t xml:space="preserve"> is</w:t>
      </w:r>
      <w:r w:rsidR="005174F0">
        <w:rPr>
          <w:lang w:val="en-US"/>
        </w:rPr>
        <w:t xml:space="preserve"> likely </w:t>
      </w:r>
      <w:r w:rsidR="00B12E22">
        <w:rPr>
          <w:lang w:val="en-US"/>
        </w:rPr>
        <w:t>to be of</w:t>
      </w:r>
      <w:r w:rsidR="005174F0">
        <w:rPr>
          <w:lang w:val="en-US"/>
        </w:rPr>
        <w:t xml:space="preserve"> multifactorial causation</w:t>
      </w:r>
      <w:r w:rsidR="0021031A">
        <w:rPr>
          <w:lang w:val="en-US"/>
        </w:rPr>
        <w:t xml:space="preserve"> that</w:t>
      </w:r>
      <w:r w:rsidR="005174F0">
        <w:rPr>
          <w:lang w:val="en-US"/>
        </w:rPr>
        <w:t xml:space="preserve"> include</w:t>
      </w:r>
      <w:r w:rsidR="00E56CB1">
        <w:rPr>
          <w:lang w:val="en-US"/>
        </w:rPr>
        <w:t>s</w:t>
      </w:r>
      <w:r w:rsidR="005174F0">
        <w:rPr>
          <w:lang w:val="en-US"/>
        </w:rPr>
        <w:t xml:space="preserve"> epigenetic, genetic and physiological variables, recent studies suggest</w:t>
      </w:r>
      <w:r w:rsidR="006C240E">
        <w:rPr>
          <w:lang w:val="en-US"/>
        </w:rPr>
        <w:t xml:space="preserve"> that </w:t>
      </w:r>
      <w:r w:rsidR="00A67DB9">
        <w:rPr>
          <w:lang w:val="en-US"/>
        </w:rPr>
        <w:t>such individuals display a</w:t>
      </w:r>
      <w:r w:rsidR="006C240E">
        <w:rPr>
          <w:lang w:val="en-US"/>
        </w:rPr>
        <w:t xml:space="preserve"> </w:t>
      </w:r>
      <w:r w:rsidR="00C10DDB">
        <w:rPr>
          <w:lang w:val="en-US"/>
        </w:rPr>
        <w:t>common</w:t>
      </w:r>
      <w:r w:rsidR="006C240E">
        <w:rPr>
          <w:lang w:val="en-US"/>
        </w:rPr>
        <w:t xml:space="preserve"> feature</w:t>
      </w:r>
      <w:r w:rsidR="00E56CB1">
        <w:rPr>
          <w:lang w:val="en-US"/>
        </w:rPr>
        <w:t xml:space="preserve"> </w:t>
      </w:r>
      <w:r w:rsidR="00FD7C48">
        <w:rPr>
          <w:lang w:val="en-US"/>
        </w:rPr>
        <w:fldChar w:fldCharType="begin"/>
      </w:r>
      <w:r w:rsidR="0075426D">
        <w:rPr>
          <w:lang w:val="en-US"/>
        </w:rPr>
        <w:instrText xml:space="preserve"> ADDIN EN.CITE &lt;EndNote&gt;&lt;Cite&gt;&lt;Author&gt;Roberts&lt;/Author&gt;&lt;Year&gt;2018&lt;/Year&gt;&lt;RecNum&gt;58&lt;/RecNum&gt;&lt;DisplayText&gt;[5]&lt;/DisplayText&gt;&lt;record&gt;&lt;rec-number&gt;58&lt;/rec-number&gt;&lt;foreign-keys&gt;&lt;key app="EN" db-id="fpzwdws5zrr2r2essaxp2w5jzrrdvp5zasaz" timestamp="1538208426"&gt;58&lt;/key&gt;&lt;/foreign-keys&gt;&lt;ref-type name="Journal Article"&gt;17&lt;/ref-type&gt;&lt;contributors&gt;&lt;authors&gt;&lt;author&gt;Roberts,Michael D.&lt;/author&gt;&lt;author&gt;Haun,Cody T.&lt;/author&gt;&lt;author&gt;Mobley,Christopher B.&lt;/author&gt;&lt;author&gt;Mumford,Petey W.&lt;/author&gt;&lt;author&gt;Romero,Matthew A.&lt;/author&gt;&lt;author&gt;Roberson,Paul A.&lt;/author&gt;&lt;author&gt;Vann,Christopher G.&lt;/author&gt;&lt;author&gt;McCarthy,John J.&lt;/author&gt;&lt;/authors&gt;&lt;/contributors&gt;&lt;titles&gt;&lt;title&gt;Physiological Differences Between Low Versus High Skeletal Muscle Hypertrophic Responders to Resistance Exercise Training: Current Perspectives and Future Research Directions&lt;/title&gt;&lt;secondary-title&gt;Frontiers in Physiology&lt;/secondary-title&gt;&lt;short-title&gt;Physiological differences between low versus high hypertrophic responders&lt;/short-title&gt;&lt;/titles&gt;&lt;periodical&gt;&lt;full-title&gt;Frontiers in Physiology&lt;/full-title&gt;&lt;/periodical&gt;&lt;volume&gt;9&lt;/volume&gt;&lt;number&gt;834&lt;/number&gt;&lt;keywords&gt;&lt;keyword&gt;Hypertrophy,Ribosome biogenesis,satellite cells,MicroRNAs,IGF-1,androgen receptor&lt;/keyword&gt;&lt;/keywords&gt;&lt;dates&gt;&lt;year&gt;2018&lt;/year&gt;&lt;pub-dates&gt;&lt;date&gt;2018-July-04&lt;/date&gt;&lt;/pub-dates&gt;&lt;/dates&gt;&lt;isbn&gt;1664-042X&lt;/isbn&gt;&lt;work-type&gt;Review&lt;/work-type&gt;&lt;urls&gt;&lt;related-urls&gt;&lt;url&gt;https://www.frontiersin.org/article/10.3389/fphys.2018.00834&lt;/url&gt;&lt;/related-urls&gt;&lt;/urls&gt;&lt;electronic-resource-num&gt;10.3389/fphys.2018.00834&lt;/electronic-resource-num&gt;&lt;language&gt;English&lt;/language&gt;&lt;/record&gt;&lt;/Cite&gt;&lt;/EndNote&gt;</w:instrText>
      </w:r>
      <w:r w:rsidR="00FD7C48">
        <w:rPr>
          <w:lang w:val="en-US"/>
        </w:rPr>
        <w:fldChar w:fldCharType="separate"/>
      </w:r>
      <w:r w:rsidR="0075426D">
        <w:rPr>
          <w:noProof/>
          <w:lang w:val="en-US"/>
        </w:rPr>
        <w:t>[5]</w:t>
      </w:r>
      <w:r w:rsidR="00FD7C48">
        <w:rPr>
          <w:lang w:val="en-US"/>
        </w:rPr>
        <w:fldChar w:fldCharType="end"/>
      </w:r>
      <w:r w:rsidR="006C240E">
        <w:rPr>
          <w:lang w:val="en-US"/>
        </w:rPr>
        <w:t xml:space="preserve">. </w:t>
      </w:r>
      <w:r w:rsidR="00A67DB9">
        <w:rPr>
          <w:lang w:val="en-US"/>
        </w:rPr>
        <w:t>They</w:t>
      </w:r>
      <w:r w:rsidR="00B94A94">
        <w:rPr>
          <w:lang w:val="en-US"/>
        </w:rPr>
        <w:t xml:space="preserve"> </w:t>
      </w:r>
      <w:r w:rsidR="005174F0">
        <w:rPr>
          <w:lang w:val="en-US"/>
        </w:rPr>
        <w:t>lack the ability to produce novel ribosomes</w:t>
      </w:r>
      <w:r w:rsidR="006C240E">
        <w:rPr>
          <w:lang w:val="en-US"/>
        </w:rPr>
        <w:t xml:space="preserve"> in response to training</w:t>
      </w:r>
      <w:r w:rsidR="007C1768">
        <w:rPr>
          <w:lang w:val="en-US"/>
        </w:rPr>
        <w:t xml:space="preserve"> </w:t>
      </w:r>
      <w:r w:rsidR="00FD7C48">
        <w:rPr>
          <w:lang w:val="en-US"/>
        </w:rPr>
        <w:fldChar w:fldCharType="begin">
          <w:fldData xml:space="preserve">PEVuZE5vdGU+PENpdGU+PEF1dGhvcj5IYW1tYXJzdHLDtm08L0F1dGhvcj48WWVhcj4yMDIwPC9Z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</w:fldData>
        </w:fldChar>
      </w:r>
      <w:r w:rsidR="0075426D">
        <w:rPr>
          <w:lang w:val="en-US"/>
        </w:rPr>
        <w:instrText xml:space="preserve"> ADDIN EN.CITE </w:instrText>
      </w:r>
      <w:r w:rsidR="0075426D">
        <w:rPr>
          <w:lang w:val="en-US"/>
        </w:rPr>
        <w:fldChar w:fldCharType="begin">
          <w:fldData xml:space="preserve">PEVuZE5vdGU+PENpdGU+PEF1dGhvcj5IYW1tYXJzdHLDtm08L0F1dGhvcj48WWVhcj4yMDIwPC9Z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</w:fldData>
        </w:fldChar>
      </w:r>
      <w:r w:rsidR="0075426D">
        <w:rPr>
          <w:lang w:val="en-US"/>
        </w:rPr>
        <w:instrText xml:space="preserve"> ADDIN EN.CITE.DATA </w:instrText>
      </w:r>
      <w:r w:rsidR="0075426D">
        <w:rPr>
          <w:lang w:val="en-US"/>
        </w:rPr>
      </w:r>
      <w:r w:rsidR="0075426D">
        <w:rPr>
          <w:lang w:val="en-US"/>
        </w:rPr>
        <w:fldChar w:fldCharType="end"/>
      </w:r>
      <w:r w:rsidR="00FD7C48">
        <w:rPr>
          <w:lang w:val="en-US"/>
        </w:rPr>
      </w:r>
      <w:r w:rsidR="00FD7C48">
        <w:rPr>
          <w:lang w:val="en-US"/>
        </w:rPr>
        <w:fldChar w:fldCharType="separate"/>
      </w:r>
      <w:r w:rsidR="0075426D">
        <w:rPr>
          <w:noProof/>
          <w:lang w:val="en-US"/>
        </w:rPr>
        <w:t>[5-7]</w:t>
      </w:r>
      <w:r w:rsidR="00FD7C48">
        <w:rPr>
          <w:lang w:val="en-US"/>
        </w:rPr>
        <w:fldChar w:fldCharType="end"/>
      </w:r>
      <w:r w:rsidR="006C240E">
        <w:rPr>
          <w:lang w:val="en-US"/>
        </w:rPr>
        <w:t>,</w:t>
      </w:r>
      <w:r w:rsidR="00902640">
        <w:rPr>
          <w:lang w:val="en-US"/>
        </w:rPr>
        <w:t xml:space="preserve"> and </w:t>
      </w:r>
      <w:r w:rsidR="001D7A6B">
        <w:rPr>
          <w:lang w:val="en-US"/>
        </w:rPr>
        <w:t xml:space="preserve">hence </w:t>
      </w:r>
      <w:r w:rsidR="00902640">
        <w:rPr>
          <w:lang w:val="en-US"/>
        </w:rPr>
        <w:t>display impaired</w:t>
      </w:r>
      <w:r w:rsidR="00A404D9">
        <w:rPr>
          <w:lang w:val="en-US"/>
        </w:rPr>
        <w:t xml:space="preserve"> </w:t>
      </w:r>
      <w:r w:rsidR="009535A7">
        <w:rPr>
          <w:lang w:val="en-US"/>
        </w:rPr>
        <w:t>increases in</w:t>
      </w:r>
      <w:r w:rsidR="00902640">
        <w:rPr>
          <w:lang w:val="en-US"/>
        </w:rPr>
        <w:t xml:space="preserve"> </w:t>
      </w:r>
      <w:r w:rsidR="005174F0">
        <w:rPr>
          <w:lang w:val="en-US"/>
        </w:rPr>
        <w:t xml:space="preserve">protein synthesis </w:t>
      </w:r>
      <w:r w:rsidR="00E56CB1">
        <w:rPr>
          <w:lang w:val="en-US"/>
        </w:rPr>
        <w:t xml:space="preserve">and </w:t>
      </w:r>
      <w:r w:rsidR="00A404D9">
        <w:rPr>
          <w:lang w:val="en-US"/>
        </w:rPr>
        <w:t xml:space="preserve">decreased </w:t>
      </w:r>
      <w:r w:rsidR="006C240E">
        <w:rPr>
          <w:lang w:val="en-US"/>
        </w:rPr>
        <w:t>growth rates</w:t>
      </w:r>
      <w:r w:rsidR="00C10DDB">
        <w:rPr>
          <w:lang w:val="en-US"/>
        </w:rPr>
        <w:t xml:space="preserve"> </w:t>
      </w:r>
      <w:r w:rsidR="00FD7C48">
        <w:rPr>
          <w:lang w:val="en-US"/>
        </w:rPr>
        <w:fldChar w:fldCharType="begin"/>
      </w:r>
      <w:r w:rsidR="0075426D">
        <w:rPr>
          <w:lang w:val="en-US"/>
        </w:rPr>
        <w:instrText xml:space="preserve"> ADDIN EN.CITE &lt;EndNote&gt;&lt;Cite&gt;&lt;Author&gt;Roberts&lt;/Author&gt;&lt;Year&gt;2018&lt;/Year&gt;&lt;RecNum&gt;58&lt;/RecNum&gt;&lt;DisplayText&gt;[5]&lt;/DisplayText&gt;&lt;record&gt;&lt;rec-number&gt;58&lt;/rec-number&gt;&lt;foreign-keys&gt;&lt;key app="EN" db-id="fpzwdws5zrr2r2essaxp2w5jzrrdvp5zasaz" timestamp="1538208426"&gt;58&lt;/key&gt;&lt;/foreign-keys&gt;&lt;ref-type name="Journal Article"&gt;17&lt;/ref-type&gt;&lt;contributors&gt;&lt;authors&gt;&lt;author&gt;Roberts,Michael D.&lt;/author&gt;&lt;author&gt;Haun,Cody T.&lt;/author&gt;&lt;author&gt;Mobley,Christopher B.&lt;/author&gt;&lt;author&gt;Mumford,Petey W.&lt;/author&gt;&lt;author&gt;Romero,Matthew A.&lt;/author&gt;&lt;author&gt;Roberson,Paul A.&lt;/author&gt;&lt;author&gt;Vann,Christopher G.&lt;/author&gt;&lt;author&gt;McCarthy,John J.&lt;/author&gt;&lt;/authors&gt;&lt;/contributors&gt;&lt;titles&gt;&lt;title&gt;Physiological Differences Between Low Versus High Skeletal Muscle Hypertrophic Responders to Resistance Exercise Training: Current Perspectives and Future Research Directions&lt;/title&gt;&lt;secondary-title&gt;Frontiers in Physiology&lt;/secondary-title&gt;&lt;short-title&gt;Physiological differences between low versus high hypertrophic responders&lt;/short-title&gt;&lt;/titles&gt;&lt;periodical&gt;&lt;full-title&gt;Frontiers in Physiology&lt;/full-title&gt;&lt;/periodical&gt;&lt;volume&gt;9&lt;/volume&gt;&lt;number&gt;834&lt;/number&gt;&lt;keywords&gt;&lt;keyword&gt;Hypertrophy,Ribosome biogenesis,satellite cells,MicroRNAs,IGF-1,androgen receptor&lt;/keyword&gt;&lt;/keywords&gt;&lt;dates&gt;&lt;year&gt;2018&lt;/year&gt;&lt;pub-dates&gt;&lt;date&gt;2018-July-04&lt;/date&gt;&lt;/pub-dates&gt;&lt;/dates&gt;&lt;isbn&gt;1664-042X&lt;/isbn&gt;&lt;work-type&gt;Review&lt;/work-type&gt;&lt;urls&gt;&lt;related-urls&gt;&lt;url&gt;https://www.frontiersin.org/article/10.3389/fphys.2018.00834&lt;/url&gt;&lt;/related-urls&gt;&lt;/urls&gt;&lt;electronic-resource-num&gt;10.3389/fphys.2018.00834&lt;/electronic-resource-num&gt;&lt;language&gt;English&lt;/language&gt;&lt;/record&gt;&lt;/Cite&gt;&lt;/EndNote&gt;</w:instrText>
      </w:r>
      <w:r w:rsidR="00FD7C48">
        <w:rPr>
          <w:lang w:val="en-US"/>
        </w:rPr>
        <w:fldChar w:fldCharType="separate"/>
      </w:r>
      <w:r w:rsidR="0075426D">
        <w:rPr>
          <w:noProof/>
          <w:lang w:val="en-US"/>
        </w:rPr>
        <w:t>[5]</w:t>
      </w:r>
      <w:r w:rsidR="00FD7C48">
        <w:rPr>
          <w:lang w:val="en-US"/>
        </w:rPr>
        <w:fldChar w:fldCharType="end"/>
      </w:r>
      <w:r w:rsidR="005174F0">
        <w:rPr>
          <w:lang w:val="en-US"/>
        </w:rPr>
        <w:t xml:space="preserve">. </w:t>
      </w:r>
      <w:r w:rsidR="00EC550A">
        <w:rPr>
          <w:lang w:val="en-US"/>
        </w:rPr>
        <w:t xml:space="preserve">This makes ribosomal content in muscle a plausible proxy marker for </w:t>
      </w:r>
      <w:r w:rsidR="00367D1A">
        <w:rPr>
          <w:lang w:val="en-US"/>
        </w:rPr>
        <w:t>training-associated muscle hypertrophy</w:t>
      </w:r>
      <w:r w:rsidR="00705863">
        <w:rPr>
          <w:lang w:val="en-US"/>
        </w:rPr>
        <w:t>.</w:t>
      </w:r>
    </w:p>
    <w:p w14:paraId="63F61C6F" w14:textId="7CF25002" w:rsidR="0028241E" w:rsidRDefault="00F57E03" w:rsidP="00FD7C48">
      <w:pPr>
        <w:rPr>
          <w:lang w:val="en-US"/>
        </w:rPr>
      </w:pPr>
      <w:r>
        <w:rPr>
          <w:lang w:val="en-US"/>
        </w:rPr>
        <w:t xml:space="preserve">In </w:t>
      </w:r>
      <w:r w:rsidR="00A67DB9">
        <w:rPr>
          <w:lang w:val="en-US"/>
        </w:rPr>
        <w:t>a recent study, we showed that</w:t>
      </w:r>
      <w:r w:rsidR="00E56CB1">
        <w:rPr>
          <w:lang w:val="en-US"/>
        </w:rPr>
        <w:t xml:space="preserve"> </w:t>
      </w:r>
      <w:r w:rsidR="00A67DB9">
        <w:rPr>
          <w:lang w:val="en-US"/>
        </w:rPr>
        <w:t>increasing the</w:t>
      </w:r>
      <w:r w:rsidR="006D4CF8">
        <w:rPr>
          <w:lang w:val="en-US"/>
        </w:rPr>
        <w:t xml:space="preserve"> resistance training volume </w:t>
      </w:r>
      <w:r w:rsidR="00470561">
        <w:rPr>
          <w:lang w:val="en-US"/>
        </w:rPr>
        <w:t>is associated with</w:t>
      </w:r>
      <w:r w:rsidR="006D4CF8">
        <w:rPr>
          <w:lang w:val="en-US"/>
        </w:rPr>
        <w:t xml:space="preserve"> more pronounced muscle growth in untrained</w:t>
      </w:r>
      <w:r w:rsidR="006D4CF8" w:rsidRPr="006D4CF8">
        <w:rPr>
          <w:lang w:val="en-US"/>
        </w:rPr>
        <w:t xml:space="preserve"> </w:t>
      </w:r>
      <w:r w:rsidR="006D4CF8">
        <w:rPr>
          <w:lang w:val="en-US"/>
        </w:rPr>
        <w:t xml:space="preserve">young individuals </w:t>
      </w:r>
      <w:r w:rsidR="00FD7C48">
        <w:rPr>
          <w:lang w:val="en-US"/>
        </w:rPr>
        <w:fldChar w:fldCharType="begin"/>
      </w:r>
      <w:r w:rsidR="0075426D">
        <w:rPr>
          <w:lang w:val="en-US"/>
        </w:rPr>
        <w:instrText xml:space="preserve"> ADDIN EN.CITE &lt;EndNote&gt;&lt;Cite&gt;&lt;Author&gt;Hammarström&lt;/Author&gt;&lt;Year&gt;2020&lt;/Year&gt;&lt;RecNum&gt;198&lt;/RecNum&gt;&lt;DisplayText&gt;[6]&lt;/DisplayText&gt;&lt;record&gt;&lt;rec-number&gt;198&lt;/rec-number&gt;&lt;foreign-keys&gt;&lt;key app="EN" db-id="fpzwdws5zrr2r2essaxp2w5jzrrdvp5zasaz" timestamp="1581360479"&gt;198&lt;/key&gt;&lt;/foreign-keys&gt;&lt;ref-type name="Journal Article"&gt;17&lt;/ref-type&gt;&lt;contributors&gt;&lt;authors&gt;&lt;author&gt;Hammarström, Daniel&lt;/author&gt;&lt;author&gt;Øfsteng, Sjur&lt;/author&gt;&lt;author&gt;Koll, Lise&lt;/author&gt;&lt;author&gt;Hanestadhaugen, Marita&lt;/author&gt;&lt;author&gt;Hollan, Ivana&lt;/author&gt;&lt;author&gt;Apró, William&lt;/author&gt;&lt;author&gt;Whist, Jon Elling&lt;/author&gt;&lt;author&gt;Blomstrand, Eva&lt;/author&gt;&lt;author&gt;Rønnestad, Bent R.&lt;/author&gt;&lt;author&gt;Ellefsen, Stian&lt;/author&gt;&lt;/authors&gt;&lt;/contributors&gt;&lt;titles&gt;&lt;title&gt;Benefits of higher resistance-training volume are related to ribosome biogenesis&lt;/title&gt;&lt;secondary-title&gt;The Journal of Physiology&lt;/secondary-title&gt;&lt;/titles&gt;&lt;periodical&gt;&lt;full-title&gt;The Journal of Physiology&lt;/full-title&gt;&lt;/periodical&gt;&lt;pages&gt;543-565&lt;/pages&gt;&lt;volume&gt;598&lt;/volume&gt;&lt;number&gt;3&lt;/number&gt;&lt;dates&gt;&lt;year&gt;2020&lt;/year&gt;&lt;/dates&gt;&lt;isbn&gt;0022-3751&lt;/isbn&gt;&lt;urls&gt;&lt;related-urls&gt;&lt;url&gt;https://physoc.onlinelibrary.wiley.com/doi/abs/10.1113/JP278455&lt;/url&gt;&lt;/related-urls&gt;&lt;/urls&gt;&lt;electronic-resource-num&gt;10.1113/jp278455&lt;/electronic-resource-num&gt;&lt;/record&gt;&lt;/Cite&gt;&lt;/EndNote&gt;</w:instrText>
      </w:r>
      <w:r w:rsidR="00FD7C48">
        <w:rPr>
          <w:lang w:val="en-US"/>
        </w:rPr>
        <w:fldChar w:fldCharType="separate"/>
      </w:r>
      <w:r w:rsidR="0075426D">
        <w:rPr>
          <w:noProof/>
          <w:lang w:val="en-US"/>
        </w:rPr>
        <w:t>[6]</w:t>
      </w:r>
      <w:r w:rsidR="00FD7C48">
        <w:rPr>
          <w:lang w:val="en-US"/>
        </w:rPr>
        <w:fldChar w:fldCharType="end"/>
      </w:r>
      <w:r w:rsidR="006D4CF8">
        <w:rPr>
          <w:lang w:val="en-US"/>
        </w:rPr>
        <w:t xml:space="preserve">, a trait that </w:t>
      </w:r>
      <w:r w:rsidR="004A75A7">
        <w:rPr>
          <w:lang w:val="en-US"/>
        </w:rPr>
        <w:t>was</w:t>
      </w:r>
      <w:r w:rsidR="006D4CF8">
        <w:rPr>
          <w:lang w:val="en-US"/>
        </w:rPr>
        <w:t xml:space="preserve"> associated with increased ribosomal biogenesis </w:t>
      </w:r>
      <w:r w:rsidR="00FD7C48">
        <w:rPr>
          <w:lang w:val="en-US"/>
        </w:rPr>
        <w:fldChar w:fldCharType="begin"/>
      </w:r>
      <w:r w:rsidR="0075426D">
        <w:rPr>
          <w:lang w:val="en-US"/>
        </w:rPr>
        <w:instrText xml:space="preserve"> ADDIN EN.CITE &lt;EndNote&gt;&lt;Cite&gt;&lt;Author&gt;Hammarström&lt;/Author&gt;&lt;Year&gt;2020&lt;/Year&gt;&lt;RecNum&gt;198&lt;/RecNum&gt;&lt;DisplayText&gt;[6]&lt;/DisplayText&gt;&lt;record&gt;&lt;rec-number&gt;198&lt;/rec-number&gt;&lt;foreign-keys&gt;&lt;key app="EN" db-id="fpzwdws5zrr2r2essaxp2w5jzrrdvp5zasaz" timestamp="1581360479"&gt;198&lt;/key&gt;&lt;/foreign-keys&gt;&lt;ref-type name="Journal Article"&gt;17&lt;/ref-type&gt;&lt;contributors&gt;&lt;authors&gt;&lt;author&gt;Hammarström, Daniel&lt;/author&gt;&lt;author&gt;Øfsteng, Sjur&lt;/author&gt;&lt;author&gt;Koll, Lise&lt;/author&gt;&lt;author&gt;Hanestadhaugen, Marita&lt;/author&gt;&lt;author&gt;Hollan, Ivana&lt;/author&gt;&lt;author&gt;Apró, William&lt;/author&gt;&lt;author&gt;Whist, Jon Elling&lt;/author&gt;&lt;author&gt;Blomstrand, Eva&lt;/author&gt;&lt;author&gt;Rønnestad, Bent R.&lt;/author&gt;&lt;author&gt;Ellefsen, Stian&lt;/author&gt;&lt;/authors&gt;&lt;/contributors&gt;&lt;titles&gt;&lt;title&gt;Benefits of higher resistance-training volume are related to ribosome biogenesis&lt;/title&gt;&lt;secondary-title&gt;The Journal of Physiology&lt;/secondary-title&gt;&lt;/titles&gt;&lt;periodical&gt;&lt;full-title&gt;The Journal of Physiology&lt;/full-title&gt;&lt;/periodical&gt;&lt;pages&gt;543-565&lt;/pages&gt;&lt;volume&gt;598&lt;/volume&gt;&lt;number&gt;3&lt;/number&gt;&lt;dates&gt;&lt;year&gt;2020&lt;/year&gt;&lt;/dates&gt;&lt;isbn&gt;0022-3751&lt;/isbn&gt;&lt;urls&gt;&lt;related-urls&gt;&lt;url&gt;https://physoc.onlinelibrary.wiley.com/doi/abs/10.1113/JP278455&lt;/url&gt;&lt;/related-urls&gt;&lt;/urls&gt;&lt;electronic-resource-num&gt;10.1113/jp278455&lt;/electronic-resource-num&gt;&lt;/record&gt;&lt;/Cite&gt;&lt;/EndNote&gt;</w:instrText>
      </w:r>
      <w:r w:rsidR="00FD7C48">
        <w:rPr>
          <w:lang w:val="en-US"/>
        </w:rPr>
        <w:fldChar w:fldCharType="separate"/>
      </w:r>
      <w:r w:rsidR="0075426D">
        <w:rPr>
          <w:noProof/>
          <w:lang w:val="en-US"/>
        </w:rPr>
        <w:t>[6]</w:t>
      </w:r>
      <w:r w:rsidR="00FD7C48">
        <w:rPr>
          <w:lang w:val="en-US"/>
        </w:rPr>
        <w:fldChar w:fldCharType="end"/>
      </w:r>
      <w:r w:rsidR="006D4CF8">
        <w:rPr>
          <w:lang w:val="en-US"/>
        </w:rPr>
        <w:t xml:space="preserve">. Despite of this, ~50 % of </w:t>
      </w:r>
      <w:r w:rsidR="00A67DB9">
        <w:rPr>
          <w:lang w:val="en-US"/>
        </w:rPr>
        <w:t>the</w:t>
      </w:r>
      <w:r w:rsidR="006D4CF8">
        <w:rPr>
          <w:lang w:val="en-US"/>
        </w:rPr>
        <w:t xml:space="preserve"> participants did not exhibit a true beneficial effe</w:t>
      </w:r>
      <w:r>
        <w:rPr>
          <w:lang w:val="en-US"/>
        </w:rPr>
        <w:t xml:space="preserve">ct of increased training volume </w:t>
      </w:r>
      <w:r w:rsidR="00FD7C48">
        <w:rPr>
          <w:lang w:val="en-US"/>
        </w:rPr>
        <w:fldChar w:fldCharType="begin"/>
      </w:r>
      <w:r w:rsidR="0075426D">
        <w:rPr>
          <w:lang w:val="en-US"/>
        </w:rPr>
        <w:instrText xml:space="preserve"> ADDIN EN.CITE &lt;EndNote&gt;&lt;Cite&gt;&lt;Author&gt;Hammarström&lt;/Author&gt;&lt;Year&gt;2020&lt;/Year&gt;&lt;RecNum&gt;198&lt;/RecNum&gt;&lt;DisplayText&gt;[6]&lt;/DisplayText&gt;&lt;record&gt;&lt;rec-number&gt;198&lt;/rec-number&gt;&lt;foreign-keys&gt;&lt;key app="EN" db-id="fpzwdws5zrr2r2essaxp2w5jzrrdvp5zasaz" timestamp="1581360479"&gt;198&lt;/key&gt;&lt;/foreign-keys&gt;&lt;ref-type name="Journal Article"&gt;17&lt;/ref-type&gt;&lt;contributors&gt;&lt;authors&gt;&lt;author&gt;Hammarström, Daniel&lt;/author&gt;&lt;author&gt;Øfsteng, Sjur&lt;/author&gt;&lt;author&gt;Koll, Lise&lt;/author&gt;&lt;author&gt;Hanestadhaugen, Marita&lt;/author&gt;&lt;author&gt;Hollan, Ivana&lt;/author&gt;&lt;author&gt;Apró, William&lt;/author&gt;&lt;author&gt;Whist, Jon Elling&lt;/author&gt;&lt;author&gt;Blomstrand, Eva&lt;/author&gt;&lt;author&gt;Rønnestad, Bent R.&lt;/author&gt;&lt;author&gt;Ellefsen, Stian&lt;/author&gt;&lt;/authors&gt;&lt;/contributors&gt;&lt;titles&gt;&lt;title&gt;Benefits of higher resistance-training volume are related to ribosome biogenesis&lt;/title&gt;&lt;secondary-title&gt;The Journal of Physiology&lt;/secondary-title&gt;&lt;/titles&gt;&lt;periodical&gt;&lt;full-title&gt;The Journal of Physiology&lt;/full-title&gt;&lt;/periodical&gt;&lt;pages&gt;543-565&lt;/pages&gt;&lt;volume&gt;598&lt;/volume&gt;&lt;number&gt;3&lt;/number&gt;&lt;dates&gt;&lt;year&gt;2020&lt;/year&gt;&lt;/dates&gt;&lt;isbn&gt;0022-3751&lt;/isbn&gt;&lt;urls&gt;&lt;related-urls&gt;&lt;url&gt;https://physoc.onlinelibrary.wiley.com/doi/abs/10.1113/JP278455&lt;/url&gt;&lt;/related-urls&gt;&lt;/urls&gt;&lt;electronic-resource-num&gt;10.1113/jp278455&lt;/electronic-resource-num&gt;&lt;/record&gt;&lt;/Cite&gt;&lt;/EndNote&gt;</w:instrText>
      </w:r>
      <w:r w:rsidR="00FD7C48">
        <w:rPr>
          <w:lang w:val="en-US"/>
        </w:rPr>
        <w:fldChar w:fldCharType="separate"/>
      </w:r>
      <w:r w:rsidR="0075426D">
        <w:rPr>
          <w:noProof/>
          <w:lang w:val="en-US"/>
        </w:rPr>
        <w:t>[6]</w:t>
      </w:r>
      <w:r w:rsidR="00FD7C48">
        <w:rPr>
          <w:lang w:val="en-US"/>
        </w:rPr>
        <w:fldChar w:fldCharType="end"/>
      </w:r>
      <w:r>
        <w:rPr>
          <w:lang w:val="en-US"/>
        </w:rPr>
        <w:t xml:space="preserve">, </w:t>
      </w:r>
      <w:r w:rsidR="00A67DB9">
        <w:rPr>
          <w:lang w:val="en-US"/>
        </w:rPr>
        <w:t xml:space="preserve">which in </w:t>
      </w:r>
      <w:r w:rsidR="00791679">
        <w:rPr>
          <w:lang w:val="en-US"/>
        </w:rPr>
        <w:t>turn</w:t>
      </w:r>
      <w:r w:rsidR="00A67DB9">
        <w:rPr>
          <w:lang w:val="en-US"/>
        </w:rPr>
        <w:t xml:space="preserve"> coincided</w:t>
      </w:r>
      <w:r>
        <w:rPr>
          <w:lang w:val="en-US"/>
        </w:rPr>
        <w:t xml:space="preserve"> with impaired</w:t>
      </w:r>
      <w:r w:rsidR="006D4CF8">
        <w:rPr>
          <w:lang w:val="en-US"/>
        </w:rPr>
        <w:t xml:space="preserve"> </w:t>
      </w:r>
      <w:r w:rsidR="00A67DB9">
        <w:rPr>
          <w:lang w:val="en-US"/>
        </w:rPr>
        <w:t xml:space="preserve">abilities to accumulate </w:t>
      </w:r>
      <w:r w:rsidR="006D4CF8">
        <w:rPr>
          <w:lang w:val="en-US"/>
        </w:rPr>
        <w:t>ribosom</w:t>
      </w:r>
      <w:r w:rsidR="00A67DB9">
        <w:rPr>
          <w:lang w:val="en-US"/>
        </w:rPr>
        <w:t>es</w:t>
      </w:r>
      <w:r>
        <w:rPr>
          <w:lang w:val="en-US"/>
        </w:rPr>
        <w:t xml:space="preserve"> </w:t>
      </w:r>
      <w:r w:rsidR="00FD7C48">
        <w:rPr>
          <w:lang w:val="en-US"/>
        </w:rPr>
        <w:fldChar w:fldCharType="begin"/>
      </w:r>
      <w:r w:rsidR="0075426D">
        <w:rPr>
          <w:lang w:val="en-US"/>
        </w:rPr>
        <w:instrText xml:space="preserve"> ADDIN EN.CITE &lt;EndNote&gt;&lt;Cite&gt;&lt;Author&gt;Hammarström&lt;/Author&gt;&lt;Year&gt;2020&lt;/Year&gt;&lt;RecNum&gt;198&lt;/RecNum&gt;&lt;DisplayText&gt;[6]&lt;/DisplayText&gt;&lt;record&gt;&lt;rec-number&gt;198&lt;/rec-number&gt;&lt;foreign-keys&gt;&lt;key app="EN" db-id="fpzwdws5zrr2r2essaxp2w5jzrrdvp5zasaz" timestamp="1581360479"&gt;198&lt;/key&gt;&lt;/foreign-keys&gt;&lt;ref-type name="Journal Article"&gt;17&lt;/ref-type&gt;&lt;contributors&gt;&lt;authors&gt;&lt;author&gt;Hammarström, Daniel&lt;/author&gt;&lt;author&gt;Øfsteng, Sjur&lt;/author&gt;&lt;author&gt;Koll, Lise&lt;/author&gt;&lt;author&gt;Hanestadhaugen, Marita&lt;/author&gt;&lt;author&gt;Hollan, Ivana&lt;/author&gt;&lt;author&gt;Apró, William&lt;/author&gt;&lt;author&gt;Whist, Jon Elling&lt;/author&gt;&lt;author&gt;Blomstrand, Eva&lt;/author&gt;&lt;author&gt;Rønnestad, Bent R.&lt;/author&gt;&lt;author&gt;Ellefsen, Stian&lt;/author&gt;&lt;/authors&gt;&lt;/contributors&gt;&lt;titles&gt;&lt;title&gt;Benefits of higher resistance-training volume are related to ribosome biogenesis&lt;/title&gt;&lt;secondary-title&gt;The Journal of Physiology&lt;/secondary-title&gt;&lt;/titles&gt;&lt;periodical&gt;&lt;full-title&gt;The Journal of Physiology&lt;/full-title&gt;&lt;/periodical&gt;&lt;pages&gt;543-565&lt;/pages&gt;&lt;volume&gt;598&lt;/volume&gt;&lt;number&gt;3&lt;/number&gt;&lt;dates&gt;&lt;year&gt;2020&lt;/year&gt;&lt;/dates&gt;&lt;isbn&gt;0022-3751&lt;/isbn&gt;&lt;urls&gt;&lt;related-urls&gt;&lt;url&gt;https://physoc.onlinelibrary.wiley.com/doi/abs/10.1113/JP278455&lt;/url&gt;&lt;/related-urls&gt;&lt;/urls&gt;&lt;electronic-resource-num&gt;10.1113/jp278455&lt;/electronic-resource-num&gt;&lt;/record&gt;&lt;/Cite&gt;&lt;/EndNote&gt;</w:instrText>
      </w:r>
      <w:r w:rsidR="00FD7C48">
        <w:rPr>
          <w:lang w:val="en-US"/>
        </w:rPr>
        <w:fldChar w:fldCharType="separate"/>
      </w:r>
      <w:r w:rsidR="0075426D">
        <w:rPr>
          <w:noProof/>
          <w:lang w:val="en-US"/>
        </w:rPr>
        <w:t>[6]</w:t>
      </w:r>
      <w:r w:rsidR="00FD7C48">
        <w:rPr>
          <w:lang w:val="en-US"/>
        </w:rPr>
        <w:fldChar w:fldCharType="end"/>
      </w:r>
      <w:r w:rsidR="006D4CF8">
        <w:rPr>
          <w:lang w:val="en-US"/>
        </w:rPr>
        <w:t xml:space="preserve">. In such individuals, </w:t>
      </w:r>
      <w:r>
        <w:rPr>
          <w:lang w:val="en-US"/>
        </w:rPr>
        <w:t>means</w:t>
      </w:r>
      <w:r w:rsidR="006D4CF8">
        <w:rPr>
          <w:lang w:val="en-US"/>
        </w:rPr>
        <w:t xml:space="preserve"> </w:t>
      </w:r>
      <w:r w:rsidR="00F22E91">
        <w:rPr>
          <w:lang w:val="en-US"/>
        </w:rPr>
        <w:t xml:space="preserve">other than training volume </w:t>
      </w:r>
      <w:r w:rsidR="006D4CF8">
        <w:rPr>
          <w:lang w:val="en-US"/>
        </w:rPr>
        <w:t xml:space="preserve">are likely necessary to </w:t>
      </w:r>
      <w:r w:rsidR="0041082A">
        <w:rPr>
          <w:lang w:val="en-US"/>
        </w:rPr>
        <w:t>circumvent the impairing effects of genetic and epigenetic predispositions</w:t>
      </w:r>
      <w:r w:rsidR="00E56CB1">
        <w:rPr>
          <w:lang w:val="en-US"/>
        </w:rPr>
        <w:t>.</w:t>
      </w:r>
      <w:r w:rsidR="00FC5EE8">
        <w:rPr>
          <w:lang w:val="en-US"/>
        </w:rPr>
        <w:t xml:space="preserve"> At present, </w:t>
      </w:r>
      <w:r w:rsidR="0028241E" w:rsidRPr="00273B99">
        <w:rPr>
          <w:lang w:val="en-US"/>
        </w:rPr>
        <w:t xml:space="preserve">nutrient </w:t>
      </w:r>
      <w:r w:rsidR="0028241E">
        <w:rPr>
          <w:lang w:val="en-US"/>
        </w:rPr>
        <w:t>supplementation</w:t>
      </w:r>
      <w:r w:rsidR="0028241E" w:rsidRPr="00273B99">
        <w:rPr>
          <w:lang w:val="en-US"/>
        </w:rPr>
        <w:t xml:space="preserve"> </w:t>
      </w:r>
      <w:r w:rsidR="0028241E">
        <w:rPr>
          <w:lang w:val="en-US"/>
        </w:rPr>
        <w:t>stand out as a promising therapy</w:t>
      </w:r>
      <w:r w:rsidR="00BA4820">
        <w:rPr>
          <w:lang w:val="en-US"/>
        </w:rPr>
        <w:t xml:space="preserve"> </w:t>
      </w:r>
      <w:r w:rsidR="00FD7C48">
        <w:rPr>
          <w:lang w:val="en-US"/>
        </w:rPr>
        <w:fldChar w:fldCharType="begin">
          <w:fldData xml:space="preserve">PEVuZE5vdGU+PENpdGU+PEF1dGhvcj5LaW08L0F1dGhvcj48WWVhcj4yMDE5PC9ZZWFyPjxSZWNO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</w:fldData>
        </w:fldChar>
      </w:r>
      <w:r w:rsidR="0075426D">
        <w:rPr>
          <w:lang w:val="en-US"/>
        </w:rPr>
        <w:instrText xml:space="preserve"> ADDIN EN.CITE </w:instrText>
      </w:r>
      <w:r w:rsidR="0075426D">
        <w:rPr>
          <w:lang w:val="en-US"/>
        </w:rPr>
        <w:fldChar w:fldCharType="begin">
          <w:fldData xml:space="preserve">PEVuZE5vdGU+PENpdGU+PEF1dGhvcj5LaW08L0F1dGhvcj48WWVhcj4yMDE5PC9ZZWFyPjxSZWNO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</w:fldData>
        </w:fldChar>
      </w:r>
      <w:r w:rsidR="0075426D">
        <w:rPr>
          <w:lang w:val="en-US"/>
        </w:rPr>
        <w:instrText xml:space="preserve"> ADDIN EN.CITE.DATA </w:instrText>
      </w:r>
      <w:r w:rsidR="0075426D">
        <w:rPr>
          <w:lang w:val="en-US"/>
        </w:rPr>
      </w:r>
      <w:r w:rsidR="0075426D">
        <w:rPr>
          <w:lang w:val="en-US"/>
        </w:rPr>
        <w:fldChar w:fldCharType="end"/>
      </w:r>
      <w:r w:rsidR="00FD7C48">
        <w:rPr>
          <w:lang w:val="en-US"/>
        </w:rPr>
      </w:r>
      <w:r w:rsidR="00FD7C48">
        <w:rPr>
          <w:lang w:val="en-US"/>
        </w:rPr>
        <w:fldChar w:fldCharType="separate"/>
      </w:r>
      <w:r w:rsidR="0075426D">
        <w:rPr>
          <w:noProof/>
          <w:lang w:val="en-US"/>
        </w:rPr>
        <w:t>[e.g. 8, 9, 10]</w:t>
      </w:r>
      <w:r w:rsidR="00FD7C48">
        <w:rPr>
          <w:lang w:val="en-US"/>
        </w:rPr>
        <w:fldChar w:fldCharType="end"/>
      </w:r>
      <w:r w:rsidR="00A67DB9">
        <w:rPr>
          <w:lang w:val="en-US"/>
        </w:rPr>
        <w:t xml:space="preserve">. However, </w:t>
      </w:r>
      <w:r w:rsidR="00F34D13">
        <w:rPr>
          <w:lang w:val="en-US"/>
        </w:rPr>
        <w:t xml:space="preserve">our knowledge is limited to a </w:t>
      </w:r>
      <w:proofErr w:type="gramStart"/>
      <w:r w:rsidR="00F34D13">
        <w:rPr>
          <w:lang w:val="en-US"/>
        </w:rPr>
        <w:t>selected few nutrients</w:t>
      </w:r>
      <w:proofErr w:type="gramEnd"/>
      <w:r w:rsidR="00A67DB9">
        <w:rPr>
          <w:lang w:val="en-US"/>
        </w:rPr>
        <w:t xml:space="preserve"> and we are</w:t>
      </w:r>
      <w:r w:rsidR="00804257">
        <w:rPr>
          <w:lang w:val="en-US"/>
        </w:rPr>
        <w:t xml:space="preserve"> largely</w:t>
      </w:r>
      <w:r w:rsidR="00A67DB9">
        <w:rPr>
          <w:lang w:val="en-US"/>
        </w:rPr>
        <w:t xml:space="preserve"> ignorant to their effects on ribosomal biogenesis</w:t>
      </w:r>
      <w:r w:rsidR="00F34D13">
        <w:rPr>
          <w:lang w:val="en-US"/>
        </w:rPr>
        <w:t xml:space="preserve">. </w:t>
      </w:r>
      <w:r w:rsidR="00804257">
        <w:rPr>
          <w:lang w:val="en-US"/>
        </w:rPr>
        <w:t>The</w:t>
      </w:r>
      <w:r w:rsidR="009B72D2">
        <w:rPr>
          <w:lang w:val="en-US"/>
        </w:rPr>
        <w:t xml:space="preserve"> only exception is protein ingestion</w:t>
      </w:r>
      <w:r w:rsidR="00F34D13">
        <w:rPr>
          <w:lang w:val="en-US"/>
        </w:rPr>
        <w:t xml:space="preserve">, </w:t>
      </w:r>
      <w:r w:rsidR="009B72D2">
        <w:rPr>
          <w:lang w:val="en-US"/>
        </w:rPr>
        <w:t xml:space="preserve">for which we know </w:t>
      </w:r>
      <w:r w:rsidR="0028241E">
        <w:rPr>
          <w:lang w:val="en-US"/>
        </w:rPr>
        <w:t xml:space="preserve">that </w:t>
      </w:r>
      <w:r w:rsidR="00F34D13">
        <w:rPr>
          <w:lang w:val="en-US"/>
        </w:rPr>
        <w:t xml:space="preserve">adequate </w:t>
      </w:r>
      <w:r w:rsidR="009B72D2">
        <w:rPr>
          <w:lang w:val="en-US"/>
        </w:rPr>
        <w:t xml:space="preserve">intake is </w:t>
      </w:r>
      <w:r w:rsidR="0028241E">
        <w:rPr>
          <w:lang w:val="en-US"/>
        </w:rPr>
        <w:t xml:space="preserve">essential for </w:t>
      </w:r>
      <w:r w:rsidR="00F34D13">
        <w:rPr>
          <w:lang w:val="en-US"/>
        </w:rPr>
        <w:t>achieving</w:t>
      </w:r>
      <w:r w:rsidR="0028241E">
        <w:rPr>
          <w:lang w:val="en-US"/>
        </w:rPr>
        <w:t xml:space="preserve"> optimal muscle growth</w:t>
      </w:r>
      <w:r w:rsidR="007C1768">
        <w:rPr>
          <w:lang w:val="en-US"/>
        </w:rPr>
        <w:t xml:space="preserve"> </w:t>
      </w:r>
      <w:r w:rsidR="00FD7C48">
        <w:rPr>
          <w:lang w:val="en-US"/>
        </w:rPr>
        <w:fldChar w:fldCharType="begin"/>
      </w:r>
      <w:r w:rsidR="0075426D">
        <w:rPr>
          <w:lang w:val="en-US"/>
        </w:rPr>
        <w:instrText xml:space="preserve"> ADDIN EN.CITE &lt;EndNote&gt;&lt;Cite&gt;&lt;Author&gt;Kim&lt;/Author&gt;&lt;Year&gt;2019&lt;/Year&gt;&lt;RecNum&gt;200&lt;/RecNum&gt;&lt;DisplayText&gt;[8]&lt;/DisplayText&gt;&lt;record&gt;&lt;rec-number&gt;200&lt;/rec-number&gt;&lt;foreign-keys&gt;&lt;key app="EN" db-id="fpzwdws5zrr2r2essaxp2w5jzrrdvp5zasaz" timestamp="1583471202"&gt;200&lt;/key&gt;&lt;/foreign-keys&gt;&lt;ref-type name="Journal Article"&gt;17&lt;/ref-type&gt;&lt;contributors&gt;&lt;authors&gt;&lt;author&gt;Kim, Joungmok&lt;/author&gt;&lt;author&gt;Guan, Kun-Liang&lt;/author&gt;&lt;/authors&gt;&lt;/contributors&gt;&lt;titles&gt;&lt;title&gt;mTOR as a central hub of nutrient signalling and cell growth&lt;/title&gt;&lt;secondary-title&gt;Nature Cell Biology&lt;/secondary-title&gt;&lt;/titles&gt;&lt;periodical&gt;&lt;full-title&gt;Nature Cell Biology&lt;/full-title&gt;&lt;/periodical&gt;&lt;pages&gt;63-71&lt;/pages&gt;&lt;volume&gt;21&lt;/volume&gt;&lt;number&gt;1&lt;/number&gt;&lt;dates&gt;&lt;year&gt;2019&lt;/year&gt;&lt;pub-dates&gt;&lt;date&gt;2019/01/01&lt;/date&gt;&lt;/pub-dates&gt;&lt;/dates&gt;&lt;isbn&gt;1476-4679&lt;/isbn&gt;&lt;urls&gt;&lt;related-urls&gt;&lt;url&gt;https://doi.org/10.1038/s41556-018-0205-1&lt;/url&gt;&lt;/related-urls&gt;&lt;/urls&gt;&lt;electronic-resource-num&gt;10.1038/s41556-018-0205-1&lt;/electronic-resource-num&gt;&lt;/record&gt;&lt;/Cite&gt;&lt;/EndNote&gt;</w:instrText>
      </w:r>
      <w:r w:rsidR="00FD7C48">
        <w:rPr>
          <w:lang w:val="en-US"/>
        </w:rPr>
        <w:fldChar w:fldCharType="separate"/>
      </w:r>
      <w:r w:rsidR="0075426D">
        <w:rPr>
          <w:noProof/>
          <w:lang w:val="en-US"/>
        </w:rPr>
        <w:t>[8]</w:t>
      </w:r>
      <w:r w:rsidR="00FD7C48">
        <w:rPr>
          <w:lang w:val="en-US"/>
        </w:rPr>
        <w:fldChar w:fldCharType="end"/>
      </w:r>
      <w:r w:rsidR="0028241E">
        <w:rPr>
          <w:lang w:val="en-US"/>
        </w:rPr>
        <w:t xml:space="preserve">, </w:t>
      </w:r>
      <w:r w:rsidR="00BE2CB7">
        <w:rPr>
          <w:lang w:val="en-US"/>
        </w:rPr>
        <w:t xml:space="preserve">potentially </w:t>
      </w:r>
      <w:r w:rsidR="00980532">
        <w:rPr>
          <w:lang w:val="en-US"/>
        </w:rPr>
        <w:t xml:space="preserve">being </w:t>
      </w:r>
      <w:r w:rsidR="00BE2CB7">
        <w:rPr>
          <w:lang w:val="en-US"/>
        </w:rPr>
        <w:t>interconnect</w:t>
      </w:r>
      <w:r w:rsidR="00980532">
        <w:rPr>
          <w:lang w:val="en-US"/>
        </w:rPr>
        <w:t>ed</w:t>
      </w:r>
      <w:r w:rsidR="0028241E">
        <w:rPr>
          <w:lang w:val="en-US"/>
        </w:rPr>
        <w:t xml:space="preserve"> </w:t>
      </w:r>
      <w:r w:rsidR="00F34D13">
        <w:rPr>
          <w:lang w:val="en-US"/>
        </w:rPr>
        <w:t>with</w:t>
      </w:r>
      <w:r w:rsidR="0028241E">
        <w:rPr>
          <w:lang w:val="en-US"/>
        </w:rPr>
        <w:t xml:space="preserve"> ribosomal </w:t>
      </w:r>
      <w:r w:rsidR="004A75A7">
        <w:rPr>
          <w:lang w:val="en-US"/>
        </w:rPr>
        <w:t>synthesis</w:t>
      </w:r>
      <w:r w:rsidR="00690D94">
        <w:rPr>
          <w:lang w:val="en-US"/>
        </w:rPr>
        <w:t xml:space="preserve"> </w:t>
      </w:r>
      <w:r w:rsidR="000D40F5">
        <w:rPr>
          <w:lang w:val="en-US"/>
        </w:rPr>
        <w:fldChar w:fldCharType="begin"/>
      </w:r>
      <w:r w:rsidR="000D40F5">
        <w:rPr>
          <w:lang w:val="en-US"/>
        </w:rPr>
        <w:instrText xml:space="preserve"> ADDIN EN.CITE &lt;EndNote&gt;&lt;Cite&gt;&lt;Author&gt;Figueiredo&lt;/Author&gt;&lt;Year&gt;2018&lt;/Year&gt;&lt;RecNum&gt;215&lt;/RecNum&gt;&lt;DisplayText&gt;[11]&lt;/DisplayText&gt;&lt;record&gt;&lt;rec-number&gt;215&lt;/rec-number&gt;&lt;foreign-keys&gt;&lt;key app="EN" db-id="fpzwdws5zrr2r2essaxp2w5jzrrdvp5zasaz" timestamp="1585069050"&gt;215&lt;/key&gt;&lt;/foreign-keys&gt;&lt;ref-type name="Journal Article"&gt;17&lt;/ref-type&gt;&lt;contributors&gt;&lt;authors&gt;&lt;author&gt;Figueiredo, VC&lt;/author&gt;&lt;author&gt;Zeng, N&lt;/author&gt;&lt;author&gt;D&amp;apos;Souza, RF&lt;/author&gt;&lt;author&gt;Markworth, JF&lt;/author&gt;&lt;author&gt;Della Gatta, P&lt;/author&gt;&lt;author&gt;Petersen, A&lt;/author&gt;&lt;author&gt;Barnett, MPG&lt;/author&gt;&lt;author&gt;Cameron-Smith, D&lt;/author&gt;&lt;/authors&gt;&lt;/contributors&gt;&lt;titles&gt;&lt;title&gt;High dose of whey protein after resistance exercise promotes 45 S preribosomal RNA synthesis in older men&lt;/title&gt;&lt;secondary-title&gt;Nutrition&lt;/secondary-title&gt;&lt;/titles&gt;&lt;periodical&gt;&lt;full-title&gt;Nutrition&lt;/full-title&gt;&lt;/periodical&gt;&lt;pages&gt;105-107&lt;/pages&gt;&lt;volume&gt;50&lt;/volume&gt;&lt;dates&gt;&lt;year&gt;2018&lt;/year&gt;&lt;/dates&gt;&lt;urls&gt;&lt;/urls&gt;&lt;electronic-resource-num&gt;doi: 10.1016/j.nut.2017.11.018.&lt;/electronic-resource-num&gt;&lt;/record&gt;&lt;/Cite&gt;&lt;/EndNote&gt;</w:instrText>
      </w:r>
      <w:r w:rsidR="000D40F5">
        <w:rPr>
          <w:lang w:val="en-US"/>
        </w:rPr>
        <w:fldChar w:fldCharType="separate"/>
      </w:r>
      <w:r w:rsidR="000D40F5">
        <w:rPr>
          <w:noProof/>
          <w:lang w:val="en-US"/>
        </w:rPr>
        <w:t>[11]</w:t>
      </w:r>
      <w:r w:rsidR="000D40F5">
        <w:rPr>
          <w:lang w:val="en-US"/>
        </w:rPr>
        <w:fldChar w:fldCharType="end"/>
      </w:r>
      <w:r w:rsidR="00FC5EE8">
        <w:rPr>
          <w:lang w:val="en-US"/>
        </w:rPr>
        <w:t xml:space="preserve">. </w:t>
      </w:r>
      <w:r w:rsidR="00BE2CB7">
        <w:rPr>
          <w:lang w:val="en-US"/>
        </w:rPr>
        <w:t>F</w:t>
      </w:r>
      <w:r w:rsidR="00D311FD">
        <w:rPr>
          <w:lang w:val="en-US"/>
        </w:rPr>
        <w:t>or other nutrients, we</w:t>
      </w:r>
      <w:r w:rsidR="00226AEC">
        <w:rPr>
          <w:lang w:val="en-US"/>
        </w:rPr>
        <w:t xml:space="preserve"> </w:t>
      </w:r>
      <w:r w:rsidR="0028241E">
        <w:rPr>
          <w:lang w:val="en-US"/>
        </w:rPr>
        <w:t xml:space="preserve">know </w:t>
      </w:r>
      <w:r w:rsidR="00D311FD">
        <w:rPr>
          <w:lang w:val="en-US"/>
        </w:rPr>
        <w:t xml:space="preserve">little </w:t>
      </w:r>
      <w:r w:rsidR="0028241E">
        <w:rPr>
          <w:lang w:val="en-US"/>
        </w:rPr>
        <w:t xml:space="preserve">about </w:t>
      </w:r>
      <w:r w:rsidR="00D311FD">
        <w:rPr>
          <w:lang w:val="en-US"/>
        </w:rPr>
        <w:t>their effects on</w:t>
      </w:r>
      <w:r w:rsidR="0028241E">
        <w:rPr>
          <w:lang w:val="en-US"/>
        </w:rPr>
        <w:t xml:space="preserve"> muscle plasticity</w:t>
      </w:r>
      <w:r w:rsidR="00F34D13">
        <w:rPr>
          <w:lang w:val="en-US"/>
        </w:rPr>
        <w:t xml:space="preserve"> and ribosomal biogenesis</w:t>
      </w:r>
      <w:r w:rsidR="0028241E">
        <w:rPr>
          <w:lang w:val="en-US"/>
        </w:rPr>
        <w:t xml:space="preserve">. </w:t>
      </w:r>
      <w:r w:rsidR="00E31909">
        <w:rPr>
          <w:lang w:val="en-US"/>
        </w:rPr>
        <w:t xml:space="preserve">     </w:t>
      </w:r>
    </w:p>
    <w:p w14:paraId="73ADBC51" w14:textId="08BED756" w:rsidR="005174F0" w:rsidRDefault="00BC7B1D" w:rsidP="00FD7C48">
      <w:pPr>
        <w:rPr>
          <w:lang w:val="en-US"/>
        </w:rPr>
      </w:pPr>
      <w:r>
        <w:rPr>
          <w:lang w:val="en-US"/>
        </w:rPr>
        <w:t>I</w:t>
      </w:r>
      <w:r w:rsidR="00AA55A8">
        <w:rPr>
          <w:lang w:val="en-US"/>
        </w:rPr>
        <w:t>n</w:t>
      </w:r>
      <w:r w:rsidR="0028241E">
        <w:rPr>
          <w:lang w:val="en-US"/>
        </w:rPr>
        <w:t xml:space="preserve"> cell types</w:t>
      </w:r>
      <w:r w:rsidR="006919FA">
        <w:rPr>
          <w:lang w:val="en-US"/>
        </w:rPr>
        <w:t xml:space="preserve"> such as </w:t>
      </w:r>
      <w:r w:rsidR="00D311FD">
        <w:rPr>
          <w:lang w:val="en-US"/>
        </w:rPr>
        <w:t>kidney cells,</w:t>
      </w:r>
      <w:r w:rsidR="0028241E">
        <w:rPr>
          <w:lang w:val="en-US"/>
        </w:rPr>
        <w:t xml:space="preserve"> the most efficient mean for increasing ribosomal biogenesis </w:t>
      </w:r>
      <w:r w:rsidR="00461A63">
        <w:rPr>
          <w:lang w:val="en-US"/>
        </w:rPr>
        <w:t xml:space="preserve">(and growth rates) </w:t>
      </w:r>
      <w:r w:rsidR="0028241E">
        <w:rPr>
          <w:lang w:val="en-US"/>
        </w:rPr>
        <w:t xml:space="preserve">seems to be </w:t>
      </w:r>
      <w:r w:rsidR="004A75A7">
        <w:rPr>
          <w:lang w:val="en-US"/>
        </w:rPr>
        <w:t>exposure to</w:t>
      </w:r>
      <w:r w:rsidR="0028241E">
        <w:rPr>
          <w:lang w:val="en-US"/>
        </w:rPr>
        <w:t xml:space="preserve"> super-physiological levels of glucose</w:t>
      </w:r>
      <w:r w:rsidR="00C04582">
        <w:rPr>
          <w:lang w:val="en-US"/>
        </w:rPr>
        <w:t xml:space="preserve"> </w:t>
      </w:r>
      <w:r w:rsidR="00FD7C48">
        <w:rPr>
          <w:lang w:val="en-US"/>
        </w:rPr>
        <w:fldChar w:fldCharType="begin"/>
      </w:r>
      <w:r w:rsidR="000D40F5">
        <w:rPr>
          <w:lang w:val="en-US"/>
        </w:rPr>
        <w:instrText xml:space="preserve"> ADDIN EN.CITE &lt;EndNote&gt;&lt;Cite&gt;&lt;Author&gt;Tanaka&lt;/Author&gt;&lt;Year&gt;2018&lt;/Year&gt;&lt;RecNum&gt;205&lt;/RecNum&gt;&lt;DisplayText&gt;[12]&lt;/DisplayText&gt;&lt;record&gt;&lt;rec-number&gt;205&lt;/rec-number&gt;&lt;foreign-keys&gt;&lt;key app="EN" db-id="fpzwdws5zrr2r2essaxp2w5jzrrdvp5zasaz" timestamp="1583473773"&gt;205&lt;/key&gt;&lt;/foreign-keys&gt;&lt;ref-type name="Book Section"&gt;5&lt;/ref-type&gt;&lt;contributors&gt;&lt;authors&gt;&lt;author&gt;Tanaka, Yuji&lt;/author&gt;&lt;author&gt;Tsuneoka, Makoto&lt;/author&gt;&lt;/authors&gt;&lt;/contributors&gt;&lt;titles&gt;&lt;title&gt;Control of Ribosomal RNA Transcription by Nutrients&lt;/title&gt;&lt;secondary-title&gt;doi:10.5772/intechopen.71866&lt;/secondary-title&gt;&lt;/titles&gt;&lt;dates&gt;&lt;year&gt;2018&lt;/year&gt;&lt;/dates&gt;&lt;isbn&gt;978-953-51-3867-9&lt;/isbn&gt;&lt;urls&gt;&lt;/urls&gt;&lt;electronic-resource-num&gt;10.5772/intechopen.71866&lt;/electronic-resource-num&gt;&lt;/record&gt;&lt;/Cite&gt;&lt;/EndNote&gt;</w:instrText>
      </w:r>
      <w:r w:rsidR="00FD7C48">
        <w:rPr>
          <w:lang w:val="en-US"/>
        </w:rPr>
        <w:fldChar w:fldCharType="separate"/>
      </w:r>
      <w:r w:rsidR="000D40F5">
        <w:rPr>
          <w:noProof/>
          <w:lang w:val="en-US"/>
        </w:rPr>
        <w:t>[12]</w:t>
      </w:r>
      <w:r w:rsidR="00FD7C48">
        <w:rPr>
          <w:lang w:val="en-US"/>
        </w:rPr>
        <w:fldChar w:fldCharType="end"/>
      </w:r>
      <w:r w:rsidR="0028241E">
        <w:rPr>
          <w:lang w:val="en-US"/>
        </w:rPr>
        <w:t xml:space="preserve">, </w:t>
      </w:r>
      <w:r w:rsidR="00C04582">
        <w:rPr>
          <w:lang w:val="en-US"/>
        </w:rPr>
        <w:t xml:space="preserve">as </w:t>
      </w:r>
      <w:r w:rsidR="0028241E">
        <w:rPr>
          <w:lang w:val="en-US"/>
        </w:rPr>
        <w:t xml:space="preserve">based on experiments performed in cell culture. </w:t>
      </w:r>
      <w:r w:rsidR="00226AEC">
        <w:rPr>
          <w:lang w:val="en-US"/>
        </w:rPr>
        <w:t xml:space="preserve">These experiments suggest that </w:t>
      </w:r>
      <w:r w:rsidR="00C04582">
        <w:rPr>
          <w:lang w:val="en-US"/>
        </w:rPr>
        <w:t xml:space="preserve">glucose </w:t>
      </w:r>
      <w:r w:rsidR="004A75A7">
        <w:rPr>
          <w:lang w:val="en-US"/>
        </w:rPr>
        <w:t>is an important</w:t>
      </w:r>
      <w:r w:rsidR="00C04582">
        <w:rPr>
          <w:lang w:val="en-US"/>
        </w:rPr>
        <w:t xml:space="preserve"> signaling molecule</w:t>
      </w:r>
      <w:r w:rsidR="004A75A7">
        <w:rPr>
          <w:lang w:val="en-US"/>
        </w:rPr>
        <w:t xml:space="preserve"> for increasing ribosomal production </w:t>
      </w:r>
      <w:r w:rsidR="00226AEC" w:rsidRPr="00226AEC">
        <w:rPr>
          <w:i/>
          <w:lang w:val="en-US"/>
        </w:rPr>
        <w:t>per se</w:t>
      </w:r>
      <w:r w:rsidR="00226AEC">
        <w:rPr>
          <w:lang w:val="en-US"/>
        </w:rPr>
        <w:t xml:space="preserve">, perhaps </w:t>
      </w:r>
      <w:r w:rsidR="004A75A7">
        <w:rPr>
          <w:lang w:val="en-US"/>
        </w:rPr>
        <w:t>acting</w:t>
      </w:r>
      <w:r w:rsidR="00226AEC">
        <w:rPr>
          <w:lang w:val="en-US"/>
        </w:rPr>
        <w:t xml:space="preserve"> </w:t>
      </w:r>
      <w:r w:rsidR="004A75A7">
        <w:rPr>
          <w:lang w:val="en-US"/>
        </w:rPr>
        <w:t>as a ligand for</w:t>
      </w:r>
      <w:r w:rsidR="00226AEC">
        <w:rPr>
          <w:lang w:val="en-US"/>
        </w:rPr>
        <w:t xml:space="preserve"> </w:t>
      </w:r>
      <w:r w:rsidR="009A2316">
        <w:rPr>
          <w:lang w:val="en-US"/>
        </w:rPr>
        <w:t xml:space="preserve">signaling </w:t>
      </w:r>
      <w:r w:rsidR="00226AEC">
        <w:rPr>
          <w:lang w:val="en-US"/>
        </w:rPr>
        <w:t xml:space="preserve">proteins or </w:t>
      </w:r>
      <w:r w:rsidR="007F7860">
        <w:rPr>
          <w:lang w:val="en-US"/>
        </w:rPr>
        <w:t>simply acting to increase energy availability</w:t>
      </w:r>
      <w:r w:rsidR="00226AEC">
        <w:rPr>
          <w:lang w:val="en-US"/>
        </w:rPr>
        <w:t>.</w:t>
      </w:r>
      <w:r w:rsidR="00F57E03">
        <w:rPr>
          <w:lang w:val="en-US"/>
        </w:rPr>
        <w:t xml:space="preserve"> </w:t>
      </w:r>
      <w:r w:rsidR="004A75A7">
        <w:rPr>
          <w:lang w:val="en-US"/>
        </w:rPr>
        <w:t>I</w:t>
      </w:r>
      <w:r w:rsidR="00C04582">
        <w:rPr>
          <w:lang w:val="en-US"/>
        </w:rPr>
        <w:t>n the human body</w:t>
      </w:r>
      <w:r w:rsidR="009A2316">
        <w:rPr>
          <w:lang w:val="en-US"/>
        </w:rPr>
        <w:t xml:space="preserve"> (</w:t>
      </w:r>
      <w:r w:rsidR="003B116B">
        <w:rPr>
          <w:lang w:val="en-US"/>
        </w:rPr>
        <w:t>as opposed to</w:t>
      </w:r>
      <w:r w:rsidR="009A2316">
        <w:rPr>
          <w:lang w:val="en-US"/>
        </w:rPr>
        <w:t xml:space="preserve"> </w:t>
      </w:r>
      <w:r w:rsidR="007F7860">
        <w:rPr>
          <w:lang w:val="en-US"/>
        </w:rPr>
        <w:t>cultured cells)</w:t>
      </w:r>
      <w:r w:rsidR="00F34D13">
        <w:rPr>
          <w:lang w:val="en-US"/>
        </w:rPr>
        <w:t>,</w:t>
      </w:r>
      <w:r w:rsidR="00C04582">
        <w:rPr>
          <w:lang w:val="en-US"/>
        </w:rPr>
        <w:t xml:space="preserve"> glucose</w:t>
      </w:r>
      <w:r w:rsidR="00C07277">
        <w:rPr>
          <w:lang w:val="en-US"/>
        </w:rPr>
        <w:t xml:space="preserve"> may also exert</w:t>
      </w:r>
      <w:r w:rsidR="00C04582">
        <w:rPr>
          <w:lang w:val="en-US"/>
        </w:rPr>
        <w:t xml:space="preserve"> </w:t>
      </w:r>
      <w:r w:rsidR="00C07277">
        <w:rPr>
          <w:lang w:val="en-US"/>
        </w:rPr>
        <w:t xml:space="preserve">growth-stimulating effects </w:t>
      </w:r>
      <w:r w:rsidR="00486616">
        <w:rPr>
          <w:lang w:val="en-US"/>
        </w:rPr>
        <w:t>by</w:t>
      </w:r>
      <w:r w:rsidR="00C04582">
        <w:rPr>
          <w:lang w:val="en-US"/>
        </w:rPr>
        <w:t xml:space="preserve"> increas</w:t>
      </w:r>
      <w:r w:rsidR="004A75A7">
        <w:rPr>
          <w:lang w:val="en-US"/>
        </w:rPr>
        <w:t>ing the</w:t>
      </w:r>
      <w:r w:rsidR="00C04582">
        <w:rPr>
          <w:lang w:val="en-US"/>
        </w:rPr>
        <w:t xml:space="preserve"> levels of insulin in blood </w:t>
      </w:r>
      <w:r w:rsidR="00FD7C48">
        <w:rPr>
          <w:lang w:val="en-US"/>
        </w:rPr>
        <w:fldChar w:fldCharType="begin"/>
      </w:r>
      <w:r w:rsidR="000D40F5">
        <w:rPr>
          <w:lang w:val="en-US"/>
        </w:rPr>
        <w:instrText xml:space="preserve"> ADDIN EN.CITE &lt;EndNote&gt;&lt;Cite&gt;&lt;Author&gt;Abdulla&lt;/Author&gt;&lt;Year&gt;2016&lt;/Year&gt;&lt;RecNum&gt;206&lt;/RecNum&gt;&lt;DisplayText&gt;[13]&lt;/DisplayText&gt;&lt;record&gt;&lt;rec-number&gt;206&lt;/rec-number&gt;&lt;foreign-keys&gt;&lt;key app="EN" db-id="fpzwdws5zrr2r2essaxp2w5jzrrdvp5zasaz" timestamp="1583474117"&gt;206&lt;/key&gt;&lt;/foreign-keys&gt;&lt;ref-type name="Journal Article"&gt;17&lt;/ref-type&gt;&lt;contributors&gt;&lt;authors&gt;&lt;author&gt;Abdulla, Haitham&lt;/author&gt;&lt;author&gt;Smith, Kenneth&lt;/author&gt;&lt;author&gt;Atherton, Philip J.&lt;/author&gt;&lt;author&gt;Idris, Iskandar&lt;/author&gt;&lt;/authors&gt;&lt;/contributors&gt;&lt;titles&gt;&lt;title&gt;Role of insulin in the regulation of human skeletal muscle protein synthesis and breakdown: a systematic review and meta-analysis&lt;/title&gt;&lt;secondary-title&gt;Diabetologia&lt;/secondary-title&gt;&lt;/titles&gt;&lt;periodical&gt;&lt;full-title&gt;Diabetologia&lt;/full-title&gt;&lt;/periodical&gt;&lt;pages&gt;44-55&lt;/pages&gt;&lt;volume&gt;59&lt;/volume&gt;&lt;number&gt;1&lt;/number&gt;&lt;dates&gt;&lt;year&gt;2016&lt;/year&gt;&lt;pub-dates&gt;&lt;date&gt;2016/01/01&lt;/date&gt;&lt;/pub-dates&gt;&lt;/dates&gt;&lt;isbn&gt;1432-0428&lt;/isbn&gt;&lt;urls&gt;&lt;related-urls&gt;&lt;url&gt;https://doi.org/10.1007/s00125-015-3751-0&lt;/url&gt;&lt;/related-urls&gt;&lt;/urls&gt;&lt;electronic-resource-num&gt;10.1007/s00125-015-3751-0&lt;/electronic-resource-num&gt;&lt;/record&gt;&lt;/Cite&gt;&lt;/EndNote&gt;</w:instrText>
      </w:r>
      <w:r w:rsidR="00FD7C48">
        <w:rPr>
          <w:lang w:val="en-US"/>
        </w:rPr>
        <w:fldChar w:fldCharType="separate"/>
      </w:r>
      <w:r w:rsidR="000D40F5">
        <w:rPr>
          <w:noProof/>
          <w:lang w:val="en-US"/>
        </w:rPr>
        <w:t>[13]</w:t>
      </w:r>
      <w:r w:rsidR="00FD7C48">
        <w:rPr>
          <w:lang w:val="en-US"/>
        </w:rPr>
        <w:fldChar w:fldCharType="end"/>
      </w:r>
      <w:r w:rsidR="00C04582">
        <w:rPr>
          <w:lang w:val="en-US"/>
        </w:rPr>
        <w:t xml:space="preserve">. </w:t>
      </w:r>
      <w:r w:rsidR="00A075C7">
        <w:rPr>
          <w:lang w:val="en-US"/>
        </w:rPr>
        <w:t>It</w:t>
      </w:r>
      <w:r w:rsidR="00866B6C">
        <w:rPr>
          <w:lang w:val="en-US"/>
        </w:rPr>
        <w:t xml:space="preserve"> </w:t>
      </w:r>
      <w:r w:rsidR="00F61534">
        <w:rPr>
          <w:lang w:val="en-US"/>
        </w:rPr>
        <w:t xml:space="preserve">thus </w:t>
      </w:r>
      <w:r w:rsidR="00866B6C">
        <w:rPr>
          <w:lang w:val="en-US"/>
        </w:rPr>
        <w:t>remains plausible that</w:t>
      </w:r>
      <w:r w:rsidR="00EC2163">
        <w:rPr>
          <w:lang w:val="en-US"/>
        </w:rPr>
        <w:t xml:space="preserve"> </w:t>
      </w:r>
      <w:r w:rsidR="00C04582">
        <w:rPr>
          <w:lang w:val="en-US"/>
        </w:rPr>
        <w:t xml:space="preserve">glucose </w:t>
      </w:r>
      <w:r w:rsidR="00BB193E">
        <w:rPr>
          <w:lang w:val="en-US"/>
        </w:rPr>
        <w:t>intake</w:t>
      </w:r>
      <w:r w:rsidR="00C04582">
        <w:rPr>
          <w:lang w:val="en-US"/>
        </w:rPr>
        <w:t xml:space="preserve"> </w:t>
      </w:r>
      <w:r w:rsidR="004A75A7">
        <w:rPr>
          <w:lang w:val="en-US"/>
        </w:rPr>
        <w:t xml:space="preserve">during resistance training </w:t>
      </w:r>
      <w:r w:rsidR="00BB193E">
        <w:rPr>
          <w:lang w:val="en-US"/>
        </w:rPr>
        <w:t>stimulate</w:t>
      </w:r>
      <w:r w:rsidR="00151519">
        <w:rPr>
          <w:lang w:val="en-US"/>
        </w:rPr>
        <w:t>s ribosomal biogenesis and exerts</w:t>
      </w:r>
      <w:r w:rsidR="00C04582">
        <w:rPr>
          <w:lang w:val="en-US"/>
        </w:rPr>
        <w:t xml:space="preserve"> beneficial effects on muscle plasticity</w:t>
      </w:r>
      <w:r w:rsidR="00EC2163">
        <w:rPr>
          <w:lang w:val="en-US"/>
        </w:rPr>
        <w:t xml:space="preserve"> in humans</w:t>
      </w:r>
      <w:r w:rsidR="00F61534">
        <w:rPr>
          <w:lang w:val="en-US"/>
        </w:rPr>
        <w:t>, perhaps</w:t>
      </w:r>
      <w:r w:rsidR="004A75A7">
        <w:rPr>
          <w:lang w:val="en-US"/>
        </w:rPr>
        <w:t xml:space="preserve"> </w:t>
      </w:r>
      <w:r w:rsidR="00C04582">
        <w:rPr>
          <w:lang w:val="en-US"/>
        </w:rPr>
        <w:t>act</w:t>
      </w:r>
      <w:r w:rsidR="00F61534">
        <w:rPr>
          <w:lang w:val="en-US"/>
        </w:rPr>
        <w:t>ing</w:t>
      </w:r>
      <w:r w:rsidR="00C04582">
        <w:rPr>
          <w:lang w:val="en-US"/>
        </w:rPr>
        <w:t xml:space="preserve"> in a</w:t>
      </w:r>
      <w:r w:rsidR="006919FA">
        <w:rPr>
          <w:lang w:val="en-US"/>
        </w:rPr>
        <w:t>n</w:t>
      </w:r>
      <w:r w:rsidR="00C04582">
        <w:rPr>
          <w:lang w:val="en-US"/>
        </w:rPr>
        <w:t xml:space="preserve"> additive manner to protein supplementation</w:t>
      </w:r>
      <w:r w:rsidR="004A75A7">
        <w:rPr>
          <w:lang w:val="en-US"/>
        </w:rPr>
        <w:t xml:space="preserve">, </w:t>
      </w:r>
      <w:r w:rsidR="00866B6C">
        <w:rPr>
          <w:lang w:val="en-US"/>
        </w:rPr>
        <w:t>affecting</w:t>
      </w:r>
      <w:r w:rsidR="00F57E03">
        <w:rPr>
          <w:lang w:val="en-US"/>
        </w:rPr>
        <w:t xml:space="preserve"> signaling pathways </w:t>
      </w:r>
      <w:r w:rsidR="004A75A7">
        <w:rPr>
          <w:lang w:val="en-US"/>
        </w:rPr>
        <w:t>such as the AMPK pathway</w:t>
      </w:r>
      <w:r w:rsidR="003D002B">
        <w:rPr>
          <w:lang w:val="en-US"/>
        </w:rPr>
        <w:t xml:space="preserve"> </w:t>
      </w:r>
      <w:r w:rsidR="00FD7C48">
        <w:rPr>
          <w:lang w:val="en-US"/>
        </w:rPr>
        <w:fldChar w:fldCharType="begin">
          <w:fldData xml:space="preserve">PEVuZE5vdGU+PENpdGU+PEF1dGhvcj5Hb29kbWFuPC9BdXRob3I+PFllYXI+MjAxMTwvWWVhcj48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</w:fldData>
        </w:fldChar>
      </w:r>
      <w:r w:rsidR="000D40F5">
        <w:rPr>
          <w:lang w:val="en-US"/>
        </w:rPr>
        <w:instrText xml:space="preserve"> ADDIN EN.CITE </w:instrText>
      </w:r>
      <w:r w:rsidR="000D40F5">
        <w:rPr>
          <w:lang w:val="en-US"/>
        </w:rPr>
        <w:fldChar w:fldCharType="begin">
          <w:fldData xml:space="preserve">PEVuZE5vdGU+PENpdGU+PEF1dGhvcj5Hb29kbWFuPC9BdXRob3I+PFllYXI+MjAxMTwvWWVhcj48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</w:fldData>
        </w:fldChar>
      </w:r>
      <w:r w:rsidR="000D40F5">
        <w:rPr>
          <w:lang w:val="en-US"/>
        </w:rPr>
        <w:instrText xml:space="preserve"> ADDIN EN.CITE.DATA </w:instrText>
      </w:r>
      <w:r w:rsidR="000D40F5">
        <w:rPr>
          <w:lang w:val="en-US"/>
        </w:rPr>
      </w:r>
      <w:r w:rsidR="000D40F5">
        <w:rPr>
          <w:lang w:val="en-US"/>
        </w:rPr>
        <w:fldChar w:fldCharType="end"/>
      </w:r>
      <w:r w:rsidR="00FD7C48">
        <w:rPr>
          <w:lang w:val="en-US"/>
        </w:rPr>
      </w:r>
      <w:r w:rsidR="00FD7C48">
        <w:rPr>
          <w:lang w:val="en-US"/>
        </w:rPr>
        <w:fldChar w:fldCharType="separate"/>
      </w:r>
      <w:r w:rsidR="000D40F5">
        <w:rPr>
          <w:noProof/>
          <w:lang w:val="en-US"/>
        </w:rPr>
        <w:t>[12, 14]</w:t>
      </w:r>
      <w:r w:rsidR="00FD7C48">
        <w:rPr>
          <w:lang w:val="en-US"/>
        </w:rPr>
        <w:fldChar w:fldCharType="end"/>
      </w:r>
      <w:r w:rsidR="004A75A7">
        <w:rPr>
          <w:lang w:val="en-US"/>
        </w:rPr>
        <w:t>, in turn interact</w:t>
      </w:r>
      <w:r w:rsidR="006535D7">
        <w:rPr>
          <w:lang w:val="en-US"/>
        </w:rPr>
        <w:t xml:space="preserve">ing </w:t>
      </w:r>
      <w:r w:rsidR="004A75A7">
        <w:rPr>
          <w:lang w:val="en-US"/>
        </w:rPr>
        <w:t xml:space="preserve">with the </w:t>
      </w:r>
      <w:r w:rsidR="00A20A9A">
        <w:rPr>
          <w:lang w:val="en-US"/>
        </w:rPr>
        <w:t xml:space="preserve">positive </w:t>
      </w:r>
      <w:r w:rsidR="004A75A7">
        <w:rPr>
          <w:lang w:val="en-US"/>
        </w:rPr>
        <w:t>effects of protein ingestion</w:t>
      </w:r>
      <w:r w:rsidR="00C04582">
        <w:rPr>
          <w:lang w:val="en-US"/>
        </w:rPr>
        <w:t xml:space="preserve">. </w:t>
      </w:r>
      <w:r w:rsidR="00B57055">
        <w:rPr>
          <w:lang w:val="en-US"/>
        </w:rPr>
        <w:t>At present</w:t>
      </w:r>
      <w:r w:rsidR="0000588C">
        <w:rPr>
          <w:lang w:val="en-US"/>
        </w:rPr>
        <w:t xml:space="preserve">, we do not know if this is </w:t>
      </w:r>
      <w:r w:rsidR="00DA0F3E">
        <w:rPr>
          <w:lang w:val="en-US"/>
        </w:rPr>
        <w:t>the case</w:t>
      </w:r>
      <w:r>
        <w:rPr>
          <w:lang w:val="en-US"/>
        </w:rPr>
        <w:t xml:space="preserve">, </w:t>
      </w:r>
      <w:r w:rsidR="009D270D">
        <w:rPr>
          <w:lang w:val="en-US"/>
        </w:rPr>
        <w:t>though</w:t>
      </w:r>
      <w:r w:rsidR="00B57055">
        <w:rPr>
          <w:lang w:val="en-US"/>
        </w:rPr>
        <w:t xml:space="preserve"> previous studies have suggested </w:t>
      </w:r>
      <w:r w:rsidR="009D270D">
        <w:rPr>
          <w:lang w:val="en-US"/>
        </w:rPr>
        <w:t xml:space="preserve">glucose ingestion </w:t>
      </w:r>
      <w:r w:rsidR="00B57055">
        <w:rPr>
          <w:lang w:val="en-US"/>
        </w:rPr>
        <w:t>in connection with acute</w:t>
      </w:r>
      <w:r w:rsidR="009D270D">
        <w:rPr>
          <w:lang w:val="en-US"/>
        </w:rPr>
        <w:t xml:space="preserve"> </w:t>
      </w:r>
      <w:r w:rsidR="00B57055">
        <w:rPr>
          <w:lang w:val="en-US"/>
        </w:rPr>
        <w:t xml:space="preserve">bouts of </w:t>
      </w:r>
      <w:r w:rsidR="009D270D">
        <w:rPr>
          <w:lang w:val="en-US"/>
        </w:rPr>
        <w:t xml:space="preserve">resistance training </w:t>
      </w:r>
      <w:r w:rsidR="00592F0E">
        <w:rPr>
          <w:lang w:val="en-US"/>
        </w:rPr>
        <w:t>reduce</w:t>
      </w:r>
      <w:r w:rsidR="00B57055">
        <w:rPr>
          <w:lang w:val="en-US"/>
        </w:rPr>
        <w:t>s</w:t>
      </w:r>
      <w:r w:rsidR="00592F0E">
        <w:rPr>
          <w:lang w:val="en-US"/>
        </w:rPr>
        <w:t xml:space="preserve"> training-induced </w:t>
      </w:r>
      <w:r w:rsidR="00BB6E86">
        <w:rPr>
          <w:lang w:val="en-US"/>
        </w:rPr>
        <w:t xml:space="preserve">muscle </w:t>
      </w:r>
      <w:r w:rsidR="00592F0E">
        <w:rPr>
          <w:lang w:val="en-US"/>
        </w:rPr>
        <w:t>damage without affecting wi</w:t>
      </w:r>
      <w:r w:rsidR="00361841">
        <w:rPr>
          <w:lang w:val="en-US"/>
        </w:rPr>
        <w:t xml:space="preserve">thin-session </w:t>
      </w:r>
      <w:r w:rsidR="00CA417D">
        <w:rPr>
          <w:lang w:val="en-US"/>
        </w:rPr>
        <w:t>work output (i.e. volume)</w:t>
      </w:r>
      <w:r w:rsidR="00361841">
        <w:rPr>
          <w:lang w:val="en-US"/>
        </w:rPr>
        <w:t xml:space="preserve"> </w:t>
      </w:r>
      <w:r w:rsidR="007C2DAF">
        <w:rPr>
          <w:lang w:val="en-US"/>
        </w:rPr>
        <w:fldChar w:fldCharType="begin"/>
      </w:r>
      <w:r w:rsidR="007C2DAF">
        <w:rPr>
          <w:lang w:val="en-US"/>
        </w:rPr>
        <w:instrText xml:space="preserve"> ADDIN EN.CITE &lt;EndNote&gt;&lt;Cite&gt;&lt;Author&gt;Haff&lt;/Author&gt;&lt;Year&gt;2003&lt;/Year&gt;&lt;RecNum&gt;218&lt;/RecNum&gt;&lt;DisplayText&gt;[15]&lt;/DisplayText&gt;&lt;record&gt;&lt;rec-number&gt;218&lt;/rec-number&gt;&lt;foreign-keys&gt;&lt;key app="EN" db-id="fpzwdws5zrr2r2essaxp2w5jzrrdvp5zasaz" timestamp="1585723826"&gt;218&lt;/key&gt;&lt;/foreign-keys&gt;&lt;ref-type name="Journal Article"&gt;17&lt;/ref-type&gt;&lt;contributors&gt;&lt;authors&gt;&lt;author&gt;Haff, G. G.&lt;/author&gt;&lt;author&gt;Lehmkuhl, M. J.&lt;/author&gt;&lt;author&gt;McCoy, L. B.&lt;/author&gt;&lt;author&gt;Stone, M. H.&lt;/author&gt;&lt;/authors&gt;&lt;/contributors&gt;&lt;auth-address&gt;Human Performance Laboratory, Midwestern State University, Wichita Falls, Texas 76308, USA. haffgg@appstate.edu&lt;/auth-address&gt;&lt;titles&gt;&lt;title&gt;Carbohydrate supplementation and resistance training&lt;/title&gt;&lt;secondary-title&gt;J Strength Cond Res&lt;/secondary-title&gt;&lt;/titles&gt;&lt;periodical&gt;&lt;full-title&gt;J Strength Cond Res&lt;/full-title&gt;&lt;/periodical&gt;&lt;pages&gt;187-96&lt;/pages&gt;&lt;volume&gt;17&lt;/volume&gt;&lt;number&gt;1&lt;/number&gt;&lt;edition&gt;2003/02/13&lt;/edition&gt;&lt;keywords&gt;&lt;keyword&gt;Beverages&lt;/keyword&gt;&lt;keyword&gt;Blood Glucose/analysis&lt;/keyword&gt;&lt;keyword&gt;Dietary Carbohydrates/*administration &amp;amp; dosage&lt;/keyword&gt;&lt;keyword&gt;Dietary Supplements&lt;/keyword&gt;&lt;keyword&gt;Exercise/physiology&lt;/keyword&gt;&lt;keyword&gt;Glycogen/metabolism&lt;/keyword&gt;&lt;keyword&gt;Growth Hormone/blood&lt;/keyword&gt;&lt;keyword&gt;Humans&lt;/keyword&gt;&lt;keyword&gt;Hydrocortisone/blood&lt;/keyword&gt;&lt;keyword&gt;Insulin/blood&lt;/keyword&gt;&lt;keyword&gt;Muscle Contraction/physiology&lt;/keyword&gt;&lt;keyword&gt;Muscle, Skeletal/metabolism&lt;/keyword&gt;&lt;keyword&gt;Physical Education and Training/methods&lt;/keyword&gt;&lt;keyword&gt;Weight Lifting/*physiology&lt;/keyword&gt;&lt;/keywords&gt;&lt;dates&gt;&lt;year&gt;2003&lt;/year&gt;&lt;pub-dates&gt;&lt;date&gt;Feb&lt;/date&gt;&lt;/pub-dates&gt;&lt;/dates&gt;&lt;isbn&gt;1064-8011 (Print)&amp;#xD;1064-8011&lt;/isbn&gt;&lt;accession-num&gt;12580676&lt;/accession-num&gt;&lt;urls&gt;&lt;/urls&gt;&lt;electronic-resource-num&gt;10.1519/1533-4287(2003)017&amp;lt;0187:csart&amp;gt;2.0.co;2&lt;/electronic-resource-num&gt;&lt;remote-database-provider&gt;NLM&lt;/remote-database-provider&gt;&lt;language&gt;eng&lt;/language&gt;&lt;/record&gt;&lt;/Cite&gt;&lt;/EndNote&gt;</w:instrText>
      </w:r>
      <w:r w:rsidR="007C2DAF">
        <w:rPr>
          <w:lang w:val="en-US"/>
        </w:rPr>
        <w:fldChar w:fldCharType="separate"/>
      </w:r>
      <w:r w:rsidR="007C2DAF">
        <w:rPr>
          <w:noProof/>
          <w:lang w:val="en-US"/>
        </w:rPr>
        <w:t>[15]</w:t>
      </w:r>
      <w:r w:rsidR="007C2DAF">
        <w:rPr>
          <w:lang w:val="en-US"/>
        </w:rPr>
        <w:fldChar w:fldCharType="end"/>
      </w:r>
      <w:r w:rsidR="00CA417D">
        <w:rPr>
          <w:lang w:val="en-US"/>
        </w:rPr>
        <w:t xml:space="preserve">. </w:t>
      </w:r>
      <w:r w:rsidR="00CD4285">
        <w:rPr>
          <w:lang w:val="en-US"/>
        </w:rPr>
        <w:t>This lack of knowledge is</w:t>
      </w:r>
      <w:r w:rsidR="00C04582">
        <w:rPr>
          <w:lang w:val="en-US"/>
        </w:rPr>
        <w:t xml:space="preserve"> utterly surprising given </w:t>
      </w:r>
      <w:r w:rsidR="00226AEC">
        <w:rPr>
          <w:lang w:val="en-US"/>
        </w:rPr>
        <w:t xml:space="preserve">the long-standing appreciation of </w:t>
      </w:r>
      <w:r w:rsidR="00C10DDB">
        <w:rPr>
          <w:lang w:val="en-US"/>
        </w:rPr>
        <w:t>the</w:t>
      </w:r>
      <w:r w:rsidR="00226AEC">
        <w:rPr>
          <w:lang w:val="en-US"/>
        </w:rPr>
        <w:t xml:space="preserve"> beneficial effects </w:t>
      </w:r>
      <w:r w:rsidR="00C10DDB">
        <w:rPr>
          <w:lang w:val="en-US"/>
        </w:rPr>
        <w:t>of glucose intake on</w:t>
      </w:r>
      <w:r w:rsidR="00226AEC">
        <w:rPr>
          <w:lang w:val="en-US"/>
        </w:rPr>
        <w:t xml:space="preserve"> endurance performance, </w:t>
      </w:r>
      <w:r w:rsidR="004A75A7">
        <w:rPr>
          <w:lang w:val="en-US"/>
        </w:rPr>
        <w:t xml:space="preserve">whereby it </w:t>
      </w:r>
      <w:r w:rsidR="00226AEC">
        <w:rPr>
          <w:lang w:val="en-US"/>
        </w:rPr>
        <w:t>act</w:t>
      </w:r>
      <w:r w:rsidR="004A75A7">
        <w:rPr>
          <w:lang w:val="en-US"/>
        </w:rPr>
        <w:t>s</w:t>
      </w:r>
      <w:r w:rsidR="00226AEC">
        <w:rPr>
          <w:lang w:val="en-US"/>
        </w:rPr>
        <w:t xml:space="preserve"> to delay muscular fatigue </w:t>
      </w:r>
      <w:r w:rsidR="00FD7C48">
        <w:rPr>
          <w:lang w:val="en-US"/>
        </w:rPr>
        <w:fldChar w:fldCharType="begin"/>
      </w:r>
      <w:r w:rsidR="007C2DAF">
        <w:rPr>
          <w:lang w:val="en-US"/>
        </w:rPr>
        <w:instrText xml:space="preserve"> ADDIN EN.CITE &lt;EndNote&gt;&lt;Cite&gt;&lt;Author&gt;Smith&lt;/Author&gt;&lt;Year&gt;2010&lt;/Year&gt;&lt;RecNum&gt;207&lt;/RecNum&gt;&lt;DisplayText&gt;[16]&lt;/DisplayText&gt;&lt;record&gt;&lt;rec-number&gt;207&lt;/rec-number&gt;&lt;foreign-keys&gt;&lt;key app="EN" db-id="fpzwdws5zrr2r2essaxp2w5jzrrdvp5zasaz" timestamp="1583474231"&gt;207&lt;/key&gt;&lt;/foreign-keys&gt;&lt;ref-type name="Journal Article"&gt;17&lt;/ref-type&gt;&lt;contributors&gt;&lt;authors&gt;&lt;author&gt;JohnEric W. Smith&lt;/author&gt;&lt;author&gt;Jeffrey J. Zachwieja&lt;/author&gt;&lt;author&gt;François Péronnet&lt;/author&gt;&lt;author&gt;Dennis H. Passe&lt;/author&gt;&lt;author&gt;Denis Massicotte&lt;/author&gt;&lt;author&gt;Carole Lavoie&lt;/author&gt;&lt;author&gt;David D. Pascoe&lt;/author&gt;&lt;/authors&gt;&lt;/contributors&gt;&lt;titles&gt;&lt;title&gt;Fuel selection and cycling endurance performance with ingestion of [13C]glucose: evidence for a carbohydrate dose response&lt;/title&gt;&lt;secondary-title&gt;Journal of Applied Physiology&lt;/secondary-title&gt;&lt;/titles&gt;&lt;periodical&gt;&lt;full-title&gt;Journal of Applied Physiology&lt;/full-title&gt;&lt;/periodical&gt;&lt;pages&gt;1520-1529&lt;/pages&gt;&lt;volume&gt;108&lt;/volume&gt;&lt;number&gt;6&lt;/number&gt;&lt;keywords&gt;&lt;keyword&gt;carbon isotope,time trial,muscle glycogen,plasma glucose,insulin&lt;/keyword&gt;&lt;/keywords&gt;&lt;dates&gt;&lt;year&gt;2010&lt;/year&gt;&lt;/dates&gt;&lt;accession-num&gt;20299609&lt;/accession-num&gt;&lt;urls&gt;&lt;related-urls&gt;&lt;url&gt;https://journals.physiology.org/doi/abs/10.1152/japplphysiol.91394.2008&lt;/url&gt;&lt;/related-urls&gt;&lt;/urls&gt;&lt;electronic-resource-num&gt;10.1152/japplphysiol.91394.2008&lt;/electronic-resource-num&gt;&lt;/record&gt;&lt;/Cite&gt;&lt;/EndNote&gt;</w:instrText>
      </w:r>
      <w:r w:rsidR="00FD7C48">
        <w:rPr>
          <w:lang w:val="en-US"/>
        </w:rPr>
        <w:fldChar w:fldCharType="separate"/>
      </w:r>
      <w:r w:rsidR="007C2DAF">
        <w:rPr>
          <w:noProof/>
          <w:lang w:val="en-US"/>
        </w:rPr>
        <w:t>[16]</w:t>
      </w:r>
      <w:r w:rsidR="00FD7C48">
        <w:rPr>
          <w:lang w:val="en-US"/>
        </w:rPr>
        <w:fldChar w:fldCharType="end"/>
      </w:r>
      <w:r w:rsidR="00C04582">
        <w:rPr>
          <w:lang w:val="en-US"/>
        </w:rPr>
        <w:t xml:space="preserve">. </w:t>
      </w:r>
    </w:p>
    <w:p w14:paraId="6B1E6224" w14:textId="0154974F" w:rsidR="00A22724" w:rsidRPr="00273B99" w:rsidRDefault="005F399B" w:rsidP="00A22724">
      <w:pPr>
        <w:pStyle w:val="Overskrift2"/>
        <w:numPr>
          <w:ilvl w:val="0"/>
          <w:numId w:val="3"/>
        </w:numPr>
        <w:spacing w:before="120"/>
        <w:ind w:left="360"/>
        <w:rPr>
          <w:lang w:val="en-US"/>
        </w:rPr>
      </w:pPr>
      <w:r>
        <w:rPr>
          <w:lang w:val="en-US"/>
        </w:rPr>
        <w:t>Aims</w:t>
      </w:r>
    </w:p>
    <w:p w14:paraId="07A7DC84" w14:textId="0C9585F9" w:rsidR="00A22724" w:rsidRPr="002B5225" w:rsidRDefault="00A22724" w:rsidP="00A22724">
      <w:pPr>
        <w:spacing w:before="80"/>
        <w:rPr>
          <w:lang w:val="en-US"/>
        </w:rPr>
      </w:pPr>
      <w:r w:rsidRPr="002B5225">
        <w:rPr>
          <w:rFonts w:ascii="Arial Narrow" w:hAnsi="Arial Narrow"/>
          <w:b/>
          <w:bCs/>
          <w:i/>
          <w:iCs/>
          <w:color w:val="000000" w:themeColor="text1"/>
          <w:sz w:val="23"/>
          <w:szCs w:val="23"/>
          <w:lang w:val="en-US"/>
        </w:rPr>
        <w:t>The aim of the study is to investigate</w:t>
      </w:r>
      <w:r w:rsidR="004A75A7">
        <w:rPr>
          <w:rFonts w:ascii="Arial Narrow" w:hAnsi="Arial Narrow"/>
          <w:b/>
          <w:bCs/>
          <w:i/>
          <w:iCs/>
          <w:color w:val="000000" w:themeColor="text1"/>
          <w:sz w:val="23"/>
          <w:szCs w:val="23"/>
          <w:lang w:val="en-US"/>
        </w:rPr>
        <w:t xml:space="preserve"> the</w:t>
      </w:r>
      <w:r w:rsidRPr="002B5225">
        <w:rPr>
          <w:rFonts w:ascii="Arial Narrow" w:hAnsi="Arial Narrow"/>
          <w:b/>
          <w:bCs/>
          <w:i/>
          <w:iCs/>
          <w:color w:val="000000" w:themeColor="text1"/>
          <w:sz w:val="23"/>
          <w:szCs w:val="23"/>
          <w:lang w:val="en-US"/>
        </w:rPr>
        <w:t xml:space="preserve"> effects of </w:t>
      </w:r>
      <w:r w:rsidR="004A75A7">
        <w:rPr>
          <w:rFonts w:ascii="Arial Narrow" w:hAnsi="Arial Narrow"/>
          <w:b/>
          <w:bCs/>
          <w:i/>
          <w:iCs/>
          <w:color w:val="000000" w:themeColor="text1"/>
          <w:sz w:val="23"/>
          <w:szCs w:val="23"/>
          <w:lang w:val="en-US"/>
        </w:rPr>
        <w:t xml:space="preserve">ingesting glucose during </w:t>
      </w:r>
      <w:r w:rsidR="00B97E50">
        <w:rPr>
          <w:rFonts w:ascii="Arial Narrow" w:hAnsi="Arial Narrow"/>
          <w:b/>
          <w:bCs/>
          <w:i/>
          <w:iCs/>
          <w:color w:val="000000" w:themeColor="text1"/>
          <w:sz w:val="23"/>
          <w:szCs w:val="23"/>
          <w:lang w:val="en-US"/>
        </w:rPr>
        <w:t xml:space="preserve">five </w:t>
      </w:r>
      <w:r w:rsidR="008C1828">
        <w:rPr>
          <w:rFonts w:ascii="Arial Narrow" w:hAnsi="Arial Narrow"/>
          <w:b/>
          <w:bCs/>
          <w:i/>
          <w:iCs/>
          <w:color w:val="000000" w:themeColor="text1"/>
          <w:sz w:val="23"/>
          <w:szCs w:val="23"/>
          <w:lang w:val="en-US"/>
        </w:rPr>
        <w:t xml:space="preserve">bouts of </w:t>
      </w:r>
      <w:r w:rsidR="00B97E50">
        <w:rPr>
          <w:rFonts w:ascii="Arial Narrow" w:hAnsi="Arial Narrow"/>
          <w:b/>
          <w:bCs/>
          <w:i/>
          <w:iCs/>
          <w:color w:val="000000" w:themeColor="text1"/>
          <w:sz w:val="23"/>
          <w:szCs w:val="23"/>
          <w:lang w:val="en-US"/>
        </w:rPr>
        <w:t xml:space="preserve">resistance </w:t>
      </w:r>
      <w:r w:rsidR="008C1828">
        <w:rPr>
          <w:rFonts w:ascii="Arial Narrow" w:hAnsi="Arial Narrow"/>
          <w:b/>
          <w:bCs/>
          <w:i/>
          <w:iCs/>
          <w:color w:val="000000" w:themeColor="text1"/>
          <w:sz w:val="23"/>
          <w:szCs w:val="23"/>
          <w:lang w:val="en-US"/>
        </w:rPr>
        <w:t>exercise</w:t>
      </w:r>
      <w:r w:rsidR="00B97E50">
        <w:rPr>
          <w:rFonts w:ascii="Arial Narrow" w:hAnsi="Arial Narrow"/>
          <w:b/>
          <w:bCs/>
          <w:i/>
          <w:iCs/>
          <w:color w:val="000000" w:themeColor="text1"/>
          <w:sz w:val="23"/>
          <w:szCs w:val="23"/>
          <w:lang w:val="en-US"/>
        </w:rPr>
        <w:t xml:space="preserve"> </w:t>
      </w:r>
      <w:r w:rsidR="00634A9B">
        <w:rPr>
          <w:rFonts w:ascii="Arial Narrow" w:hAnsi="Arial Narrow"/>
          <w:b/>
          <w:bCs/>
          <w:i/>
          <w:iCs/>
          <w:color w:val="000000" w:themeColor="text1"/>
          <w:sz w:val="23"/>
          <w:szCs w:val="23"/>
          <w:lang w:val="en-US"/>
        </w:rPr>
        <w:t>on ribosomal content</w:t>
      </w:r>
      <w:r w:rsidR="00B97E50">
        <w:rPr>
          <w:rFonts w:ascii="Arial Narrow" w:hAnsi="Arial Narrow"/>
          <w:b/>
          <w:bCs/>
          <w:i/>
          <w:iCs/>
          <w:color w:val="000000" w:themeColor="text1"/>
          <w:sz w:val="23"/>
          <w:szCs w:val="23"/>
          <w:lang w:val="en-US"/>
        </w:rPr>
        <w:t xml:space="preserve"> (</w:t>
      </w:r>
      <w:proofErr w:type="gramStart"/>
      <w:r w:rsidR="00B97E50">
        <w:rPr>
          <w:rFonts w:ascii="Arial Narrow" w:hAnsi="Arial Narrow"/>
          <w:b/>
          <w:bCs/>
          <w:i/>
          <w:iCs/>
          <w:color w:val="000000" w:themeColor="text1"/>
          <w:sz w:val="23"/>
          <w:szCs w:val="23"/>
          <w:lang w:val="en-US"/>
        </w:rPr>
        <w:t>i.e.</w:t>
      </w:r>
      <w:proofErr w:type="gramEnd"/>
      <w:r w:rsidR="00B97E50">
        <w:rPr>
          <w:rFonts w:ascii="Arial Narrow" w:hAnsi="Arial Narrow"/>
          <w:b/>
          <w:bCs/>
          <w:i/>
          <w:iCs/>
          <w:color w:val="000000" w:themeColor="text1"/>
          <w:sz w:val="23"/>
          <w:szCs w:val="23"/>
          <w:lang w:val="en-US"/>
        </w:rPr>
        <w:t xml:space="preserve"> total RNA content)</w:t>
      </w:r>
      <w:r w:rsidR="00634A9B">
        <w:rPr>
          <w:rFonts w:ascii="Arial Narrow" w:hAnsi="Arial Narrow"/>
          <w:b/>
          <w:bCs/>
          <w:i/>
          <w:iCs/>
          <w:color w:val="000000" w:themeColor="text1"/>
          <w:sz w:val="23"/>
          <w:szCs w:val="23"/>
          <w:lang w:val="en-US"/>
        </w:rPr>
        <w:t xml:space="preserve"> </w:t>
      </w:r>
      <w:r w:rsidR="00B97E50">
        <w:rPr>
          <w:rFonts w:ascii="Arial Narrow" w:hAnsi="Arial Narrow"/>
          <w:b/>
          <w:bCs/>
          <w:i/>
          <w:iCs/>
          <w:color w:val="000000" w:themeColor="text1"/>
          <w:sz w:val="23"/>
          <w:szCs w:val="23"/>
          <w:lang w:val="en-US"/>
        </w:rPr>
        <w:t xml:space="preserve">in m. vastus lateralis of </w:t>
      </w:r>
      <w:r w:rsidR="00634A9B">
        <w:rPr>
          <w:rFonts w:ascii="Arial Narrow" w:hAnsi="Arial Narrow"/>
          <w:b/>
          <w:bCs/>
          <w:i/>
          <w:iCs/>
          <w:color w:val="000000" w:themeColor="text1"/>
          <w:sz w:val="23"/>
          <w:szCs w:val="23"/>
          <w:lang w:val="en-US"/>
        </w:rPr>
        <w:t>moderately trained individuals</w:t>
      </w:r>
      <w:r w:rsidRPr="002B5225">
        <w:rPr>
          <w:rFonts w:ascii="Arial Narrow" w:hAnsi="Arial Narrow"/>
          <w:b/>
          <w:bCs/>
          <w:i/>
          <w:iCs/>
          <w:color w:val="000000" w:themeColor="text1"/>
          <w:sz w:val="23"/>
          <w:szCs w:val="23"/>
          <w:lang w:val="en-US"/>
        </w:rPr>
        <w:t xml:space="preserve"> (</w:t>
      </w:r>
      <w:r w:rsidR="00634A9B">
        <w:rPr>
          <w:rFonts w:ascii="Arial Narrow" w:hAnsi="Arial Narrow"/>
          <w:b/>
          <w:bCs/>
          <w:i/>
          <w:iCs/>
          <w:color w:val="000000" w:themeColor="text1"/>
          <w:sz w:val="23"/>
          <w:szCs w:val="23"/>
          <w:lang w:val="en-US"/>
        </w:rPr>
        <w:t>20-45</w:t>
      </w:r>
      <w:r w:rsidRPr="002B5225">
        <w:rPr>
          <w:rFonts w:ascii="Arial Narrow" w:hAnsi="Arial Narrow"/>
          <w:b/>
          <w:bCs/>
          <w:i/>
          <w:iCs/>
          <w:color w:val="000000" w:themeColor="text1"/>
          <w:sz w:val="23"/>
          <w:szCs w:val="23"/>
          <w:lang w:val="en-US"/>
        </w:rPr>
        <w:t xml:space="preserve"> years of age, n=</w:t>
      </w:r>
      <w:r w:rsidR="00C4691F">
        <w:rPr>
          <w:rFonts w:ascii="Arial Narrow" w:hAnsi="Arial Narrow"/>
          <w:b/>
          <w:bCs/>
          <w:i/>
          <w:iCs/>
          <w:color w:val="000000" w:themeColor="text1"/>
          <w:sz w:val="23"/>
          <w:szCs w:val="23"/>
          <w:lang w:val="en-US"/>
        </w:rPr>
        <w:t>20</w:t>
      </w:r>
      <w:r w:rsidRPr="002B5225">
        <w:rPr>
          <w:rFonts w:ascii="Arial Narrow" w:hAnsi="Arial Narrow"/>
          <w:b/>
          <w:bCs/>
          <w:i/>
          <w:iCs/>
          <w:color w:val="000000" w:themeColor="text1"/>
          <w:sz w:val="23"/>
          <w:szCs w:val="23"/>
          <w:lang w:val="en-US"/>
        </w:rPr>
        <w:t>)</w:t>
      </w:r>
    </w:p>
    <w:p w14:paraId="4DC37AE9" w14:textId="2599FBE1" w:rsidR="00A22724" w:rsidRPr="006F1B25" w:rsidRDefault="00A22724" w:rsidP="00A22724">
      <w:pPr>
        <w:tabs>
          <w:tab w:val="left" w:pos="5820"/>
        </w:tabs>
        <w:spacing w:after="120"/>
        <w:rPr>
          <w:rFonts w:cstheme="minorHAnsi"/>
          <w:sz w:val="20"/>
          <w:szCs w:val="20"/>
          <w:lang w:val="en-US"/>
        </w:rPr>
      </w:pPr>
      <w:r w:rsidRPr="006F1B25">
        <w:rPr>
          <w:rFonts w:cstheme="minorHAnsi"/>
          <w:sz w:val="20"/>
          <w:szCs w:val="20"/>
          <w:lang w:val="en-US"/>
        </w:rPr>
        <w:t>Secondary aims:</w:t>
      </w:r>
    </w:p>
    <w:p w14:paraId="5F4F1702" w14:textId="1A3BED79" w:rsidR="006919FA" w:rsidRPr="007A3727" w:rsidRDefault="006919FA" w:rsidP="004A75A7">
      <w:pPr>
        <w:pStyle w:val="Listeavsnitt"/>
        <w:numPr>
          <w:ilvl w:val="0"/>
          <w:numId w:val="4"/>
        </w:numPr>
        <w:rPr>
          <w:rFonts w:cstheme="minorHAnsi"/>
          <w:i/>
          <w:sz w:val="20"/>
          <w:szCs w:val="20"/>
          <w:lang w:val="en-US"/>
        </w:rPr>
      </w:pPr>
      <w:r w:rsidRPr="006F1B25">
        <w:rPr>
          <w:rFonts w:cstheme="minorHAnsi"/>
          <w:i/>
          <w:iCs/>
          <w:sz w:val="20"/>
          <w:szCs w:val="20"/>
          <w:lang w:val="en-US"/>
        </w:rPr>
        <w:t xml:space="preserve">To investigate </w:t>
      </w:r>
      <w:r w:rsidR="004A75A7">
        <w:rPr>
          <w:rFonts w:cstheme="minorHAnsi"/>
          <w:i/>
          <w:iCs/>
          <w:sz w:val="20"/>
          <w:szCs w:val="20"/>
          <w:lang w:val="en-US"/>
        </w:rPr>
        <w:t>the</w:t>
      </w:r>
      <w:r w:rsidR="00D53AC0">
        <w:rPr>
          <w:rFonts w:cstheme="minorHAnsi"/>
          <w:i/>
          <w:iCs/>
          <w:sz w:val="20"/>
          <w:szCs w:val="20"/>
          <w:lang w:val="en-US"/>
        </w:rPr>
        <w:t xml:space="preserve"> </w:t>
      </w:r>
      <w:r w:rsidR="00FF187B">
        <w:rPr>
          <w:rFonts w:cstheme="minorHAnsi"/>
          <w:i/>
          <w:iCs/>
          <w:sz w:val="20"/>
          <w:szCs w:val="20"/>
          <w:lang w:val="en-US"/>
        </w:rPr>
        <w:t xml:space="preserve">accumulated </w:t>
      </w:r>
      <w:r w:rsidRPr="006F1B25">
        <w:rPr>
          <w:rFonts w:cstheme="minorHAnsi"/>
          <w:i/>
          <w:iCs/>
          <w:sz w:val="20"/>
          <w:szCs w:val="20"/>
          <w:lang w:val="en-US"/>
        </w:rPr>
        <w:t xml:space="preserve">effects of </w:t>
      </w:r>
      <w:r w:rsidR="004A75A7" w:rsidRPr="004A75A7">
        <w:rPr>
          <w:rFonts w:cstheme="minorHAnsi"/>
          <w:i/>
          <w:iCs/>
          <w:sz w:val="20"/>
          <w:szCs w:val="20"/>
          <w:lang w:val="en-US"/>
        </w:rPr>
        <w:t xml:space="preserve">ingesting glucose during five </w:t>
      </w:r>
      <w:r w:rsidR="00D13764">
        <w:rPr>
          <w:rFonts w:cstheme="minorHAnsi"/>
          <w:i/>
          <w:iCs/>
          <w:sz w:val="20"/>
          <w:szCs w:val="20"/>
          <w:lang w:val="en-US"/>
        </w:rPr>
        <w:t xml:space="preserve">bouts of </w:t>
      </w:r>
      <w:r w:rsidR="004A75A7" w:rsidRPr="004A75A7">
        <w:rPr>
          <w:rFonts w:cstheme="minorHAnsi"/>
          <w:i/>
          <w:iCs/>
          <w:sz w:val="20"/>
          <w:szCs w:val="20"/>
          <w:lang w:val="en-US"/>
        </w:rPr>
        <w:t xml:space="preserve">resistance exercise </w:t>
      </w:r>
      <w:r w:rsidR="006C1216" w:rsidRPr="006C1216">
        <w:rPr>
          <w:rFonts w:cstheme="minorHAnsi"/>
          <w:i/>
          <w:iCs/>
          <w:sz w:val="20"/>
          <w:szCs w:val="20"/>
          <w:lang w:val="en-US"/>
        </w:rPr>
        <w:t xml:space="preserve">on </w:t>
      </w:r>
      <w:r w:rsidRPr="006F1B25">
        <w:rPr>
          <w:rFonts w:cstheme="minorHAnsi"/>
          <w:i/>
          <w:iCs/>
          <w:sz w:val="20"/>
          <w:szCs w:val="20"/>
          <w:lang w:val="en-US"/>
        </w:rPr>
        <w:t xml:space="preserve">rRNA and mRNA abundances (markers </w:t>
      </w:r>
      <w:r w:rsidR="00310CC9">
        <w:rPr>
          <w:rFonts w:cstheme="minorHAnsi"/>
          <w:i/>
          <w:iCs/>
          <w:sz w:val="20"/>
          <w:szCs w:val="20"/>
          <w:lang w:val="en-US"/>
        </w:rPr>
        <w:t>of</w:t>
      </w:r>
      <w:r w:rsidR="00310CC9" w:rsidRPr="006F1B25">
        <w:rPr>
          <w:rFonts w:cstheme="minorHAnsi"/>
          <w:i/>
          <w:iCs/>
          <w:sz w:val="20"/>
          <w:szCs w:val="20"/>
          <w:lang w:val="en-US"/>
        </w:rPr>
        <w:t xml:space="preserve"> </w:t>
      </w:r>
      <w:r w:rsidRPr="006F1B25">
        <w:rPr>
          <w:rFonts w:cstheme="minorHAnsi"/>
          <w:i/>
          <w:iCs/>
          <w:sz w:val="20"/>
          <w:szCs w:val="20"/>
          <w:lang w:val="en-US"/>
        </w:rPr>
        <w:t>muscle growth, including ribosomal proteins) in m. vastus lateralis</w:t>
      </w:r>
    </w:p>
    <w:p w14:paraId="76276888" w14:textId="43D799FA" w:rsidR="007A3727" w:rsidRPr="006539EE" w:rsidRDefault="007A3727" w:rsidP="00151DFC">
      <w:pPr>
        <w:pStyle w:val="Listeavsnitt"/>
        <w:numPr>
          <w:ilvl w:val="0"/>
          <w:numId w:val="4"/>
        </w:numPr>
        <w:rPr>
          <w:rFonts w:cstheme="minorHAnsi"/>
          <w:i/>
          <w:sz w:val="20"/>
          <w:szCs w:val="20"/>
          <w:lang w:val="en-US"/>
        </w:rPr>
      </w:pPr>
      <w:r w:rsidRPr="006F1B25">
        <w:rPr>
          <w:rFonts w:cstheme="minorHAnsi"/>
          <w:i/>
          <w:iCs/>
          <w:sz w:val="20"/>
          <w:szCs w:val="20"/>
          <w:lang w:val="en-US"/>
        </w:rPr>
        <w:t xml:space="preserve">To investigate </w:t>
      </w:r>
      <w:r>
        <w:rPr>
          <w:rFonts w:cstheme="minorHAnsi"/>
          <w:i/>
          <w:iCs/>
          <w:sz w:val="20"/>
          <w:szCs w:val="20"/>
          <w:lang w:val="en-US"/>
        </w:rPr>
        <w:t xml:space="preserve">the accumulated </w:t>
      </w:r>
      <w:r w:rsidRPr="006F1B25">
        <w:rPr>
          <w:rFonts w:cstheme="minorHAnsi"/>
          <w:i/>
          <w:iCs/>
          <w:sz w:val="20"/>
          <w:szCs w:val="20"/>
          <w:lang w:val="en-US"/>
        </w:rPr>
        <w:t xml:space="preserve">effects of </w:t>
      </w:r>
      <w:r w:rsidRPr="004A75A7">
        <w:rPr>
          <w:rFonts w:cstheme="minorHAnsi"/>
          <w:i/>
          <w:iCs/>
          <w:sz w:val="20"/>
          <w:szCs w:val="20"/>
          <w:lang w:val="en-US"/>
        </w:rPr>
        <w:t xml:space="preserve">ingesting glucose during five </w:t>
      </w:r>
      <w:r>
        <w:rPr>
          <w:rFonts w:cstheme="minorHAnsi"/>
          <w:i/>
          <w:iCs/>
          <w:sz w:val="20"/>
          <w:szCs w:val="20"/>
          <w:lang w:val="en-US"/>
        </w:rPr>
        <w:t xml:space="preserve">bouts of </w:t>
      </w:r>
      <w:r w:rsidRPr="004A75A7">
        <w:rPr>
          <w:rFonts w:cstheme="minorHAnsi"/>
          <w:i/>
          <w:iCs/>
          <w:sz w:val="20"/>
          <w:szCs w:val="20"/>
          <w:lang w:val="en-US"/>
        </w:rPr>
        <w:t xml:space="preserve">resistance exercise </w:t>
      </w:r>
      <w:r w:rsidRPr="006C1216">
        <w:rPr>
          <w:rFonts w:cstheme="minorHAnsi"/>
          <w:i/>
          <w:iCs/>
          <w:sz w:val="20"/>
          <w:szCs w:val="20"/>
          <w:lang w:val="en-US"/>
        </w:rPr>
        <w:t xml:space="preserve">on </w:t>
      </w:r>
      <w:r>
        <w:rPr>
          <w:rFonts w:cstheme="minorHAnsi"/>
          <w:i/>
          <w:iCs/>
          <w:sz w:val="20"/>
          <w:szCs w:val="20"/>
          <w:lang w:val="en-US"/>
        </w:rPr>
        <w:t>protein</w:t>
      </w:r>
      <w:r w:rsidRPr="006F1B25">
        <w:rPr>
          <w:rFonts w:cstheme="minorHAnsi"/>
          <w:i/>
          <w:iCs/>
          <w:sz w:val="20"/>
          <w:szCs w:val="20"/>
          <w:lang w:val="en-US"/>
        </w:rPr>
        <w:t xml:space="preserve"> abundances (</w:t>
      </w:r>
      <w:proofErr w:type="gramStart"/>
      <w:r>
        <w:rPr>
          <w:rFonts w:cstheme="minorHAnsi"/>
          <w:i/>
          <w:iCs/>
          <w:sz w:val="20"/>
          <w:szCs w:val="20"/>
          <w:lang w:val="en-US"/>
        </w:rPr>
        <w:t>e.g.</w:t>
      </w:r>
      <w:proofErr w:type="gramEnd"/>
      <w:r>
        <w:rPr>
          <w:rFonts w:cstheme="minorHAnsi"/>
          <w:i/>
          <w:iCs/>
          <w:sz w:val="20"/>
          <w:szCs w:val="20"/>
          <w:lang w:val="en-US"/>
        </w:rPr>
        <w:t xml:space="preserve"> </w:t>
      </w:r>
      <w:r w:rsidR="00016DC5">
        <w:rPr>
          <w:rFonts w:cstheme="minorHAnsi"/>
          <w:i/>
          <w:iCs/>
          <w:sz w:val="20"/>
          <w:szCs w:val="20"/>
          <w:lang w:val="en-US"/>
        </w:rPr>
        <w:t xml:space="preserve">ECM and fiber-specific proteins) </w:t>
      </w:r>
      <w:r w:rsidRPr="006F1B25">
        <w:rPr>
          <w:rFonts w:cstheme="minorHAnsi"/>
          <w:i/>
          <w:iCs/>
          <w:sz w:val="20"/>
          <w:szCs w:val="20"/>
          <w:lang w:val="en-US"/>
        </w:rPr>
        <w:t>in m. vastus lateralis</w:t>
      </w:r>
    </w:p>
    <w:p w14:paraId="783283CF" w14:textId="08120703" w:rsidR="006919FA" w:rsidRPr="006F1B25" w:rsidRDefault="006919FA" w:rsidP="006C1216">
      <w:pPr>
        <w:pStyle w:val="Listeavsnitt"/>
        <w:numPr>
          <w:ilvl w:val="0"/>
          <w:numId w:val="4"/>
        </w:numPr>
        <w:rPr>
          <w:rFonts w:cstheme="minorHAnsi"/>
          <w:i/>
          <w:sz w:val="20"/>
          <w:szCs w:val="20"/>
          <w:lang w:val="en-US"/>
        </w:rPr>
      </w:pPr>
      <w:r w:rsidRPr="006F1B25">
        <w:rPr>
          <w:rFonts w:cstheme="minorHAnsi"/>
          <w:i/>
          <w:iCs/>
          <w:sz w:val="20"/>
          <w:szCs w:val="20"/>
          <w:lang w:val="en-US"/>
        </w:rPr>
        <w:lastRenderedPageBreak/>
        <w:t xml:space="preserve">To </w:t>
      </w:r>
      <w:r w:rsidR="00FF187B" w:rsidRPr="006F1B25">
        <w:rPr>
          <w:rFonts w:cstheme="minorHAnsi"/>
          <w:i/>
          <w:iCs/>
          <w:sz w:val="20"/>
          <w:szCs w:val="20"/>
          <w:lang w:val="en-US"/>
        </w:rPr>
        <w:t xml:space="preserve">investigate </w:t>
      </w:r>
      <w:r w:rsidR="00FF187B">
        <w:rPr>
          <w:rFonts w:cstheme="minorHAnsi"/>
          <w:i/>
          <w:iCs/>
          <w:sz w:val="20"/>
          <w:szCs w:val="20"/>
          <w:lang w:val="en-US"/>
        </w:rPr>
        <w:t xml:space="preserve">the </w:t>
      </w:r>
      <w:r w:rsidR="00CB07F5">
        <w:rPr>
          <w:rFonts w:cstheme="minorHAnsi"/>
          <w:i/>
          <w:iCs/>
          <w:sz w:val="20"/>
          <w:szCs w:val="20"/>
          <w:lang w:val="en-US"/>
        </w:rPr>
        <w:t>accumulat</w:t>
      </w:r>
      <w:r w:rsidR="005645DB">
        <w:rPr>
          <w:rFonts w:cstheme="minorHAnsi"/>
          <w:i/>
          <w:iCs/>
          <w:sz w:val="20"/>
          <w:szCs w:val="20"/>
          <w:lang w:val="en-US"/>
        </w:rPr>
        <w:t xml:space="preserve">ed </w:t>
      </w:r>
      <w:r w:rsidR="00FF187B" w:rsidRPr="006F1B25">
        <w:rPr>
          <w:rFonts w:cstheme="minorHAnsi"/>
          <w:i/>
          <w:iCs/>
          <w:sz w:val="20"/>
          <w:szCs w:val="20"/>
          <w:lang w:val="en-US"/>
        </w:rPr>
        <w:t xml:space="preserve">effects of </w:t>
      </w:r>
      <w:r w:rsidR="00FF187B" w:rsidRPr="004A75A7">
        <w:rPr>
          <w:rFonts w:cstheme="minorHAnsi"/>
          <w:i/>
          <w:iCs/>
          <w:sz w:val="20"/>
          <w:szCs w:val="20"/>
          <w:lang w:val="en-US"/>
        </w:rPr>
        <w:t xml:space="preserve">ingesting glucose during five </w:t>
      </w:r>
      <w:r w:rsidR="00FF187B">
        <w:rPr>
          <w:rFonts w:cstheme="minorHAnsi"/>
          <w:i/>
          <w:iCs/>
          <w:sz w:val="20"/>
          <w:szCs w:val="20"/>
          <w:lang w:val="en-US"/>
        </w:rPr>
        <w:t xml:space="preserve">bouts of </w:t>
      </w:r>
      <w:r w:rsidR="00FF187B" w:rsidRPr="004A75A7">
        <w:rPr>
          <w:rFonts w:cstheme="minorHAnsi"/>
          <w:i/>
          <w:iCs/>
          <w:sz w:val="20"/>
          <w:szCs w:val="20"/>
          <w:lang w:val="en-US"/>
        </w:rPr>
        <w:t xml:space="preserve">resistance exercise </w:t>
      </w:r>
      <w:r w:rsidR="004A75A7" w:rsidRPr="006C1216">
        <w:rPr>
          <w:rFonts w:cstheme="minorHAnsi"/>
          <w:i/>
          <w:iCs/>
          <w:sz w:val="20"/>
          <w:szCs w:val="20"/>
          <w:lang w:val="en-US"/>
        </w:rPr>
        <w:t xml:space="preserve">on </w:t>
      </w:r>
      <w:r w:rsidRPr="006F1B25">
        <w:rPr>
          <w:rFonts w:cstheme="minorHAnsi"/>
          <w:i/>
          <w:iCs/>
          <w:sz w:val="20"/>
          <w:szCs w:val="20"/>
          <w:lang w:val="en-US"/>
        </w:rPr>
        <w:t xml:space="preserve">rates of protein synthesis in m. vastus lateralis </w:t>
      </w:r>
      <w:r w:rsidR="004A75A7">
        <w:rPr>
          <w:rFonts w:cstheme="minorHAnsi"/>
          <w:i/>
          <w:iCs/>
          <w:sz w:val="20"/>
          <w:szCs w:val="20"/>
          <w:lang w:val="en-US"/>
        </w:rPr>
        <w:t>(</w:t>
      </w:r>
      <w:r w:rsidRPr="006F1B25">
        <w:rPr>
          <w:rFonts w:cstheme="minorHAnsi"/>
          <w:i/>
          <w:iCs/>
          <w:sz w:val="20"/>
          <w:szCs w:val="20"/>
          <w:lang w:val="en-US"/>
        </w:rPr>
        <w:t>measured using deuterium</w:t>
      </w:r>
      <w:r w:rsidR="004A75A7">
        <w:rPr>
          <w:rFonts w:cstheme="minorHAnsi"/>
          <w:i/>
          <w:iCs/>
          <w:sz w:val="20"/>
          <w:szCs w:val="20"/>
          <w:lang w:val="en-US"/>
        </w:rPr>
        <w:t>)</w:t>
      </w:r>
    </w:p>
    <w:p w14:paraId="1DD77185" w14:textId="46B583BF" w:rsidR="00B97E50" w:rsidRPr="00D258A6" w:rsidRDefault="006919FA" w:rsidP="00A22724">
      <w:pPr>
        <w:pStyle w:val="Listeavsnitt"/>
        <w:numPr>
          <w:ilvl w:val="0"/>
          <w:numId w:val="4"/>
        </w:numPr>
        <w:rPr>
          <w:rFonts w:cstheme="minorHAnsi"/>
          <w:sz w:val="20"/>
          <w:szCs w:val="20"/>
          <w:lang w:val="en-US"/>
        </w:rPr>
      </w:pPr>
      <w:r w:rsidRPr="006F1B25">
        <w:rPr>
          <w:rFonts w:cstheme="minorHAnsi"/>
          <w:i/>
          <w:iCs/>
          <w:sz w:val="20"/>
          <w:szCs w:val="20"/>
          <w:lang w:val="en-US"/>
        </w:rPr>
        <w:t xml:space="preserve">To investigate </w:t>
      </w:r>
      <w:r w:rsidR="004A75A7">
        <w:rPr>
          <w:rFonts w:cstheme="minorHAnsi"/>
          <w:i/>
          <w:iCs/>
          <w:sz w:val="20"/>
          <w:szCs w:val="20"/>
          <w:lang w:val="en-US"/>
        </w:rPr>
        <w:t xml:space="preserve">the </w:t>
      </w:r>
      <w:r w:rsidRPr="006F1B25">
        <w:rPr>
          <w:rFonts w:cstheme="minorHAnsi"/>
          <w:i/>
          <w:iCs/>
          <w:sz w:val="20"/>
          <w:szCs w:val="20"/>
          <w:lang w:val="en-US"/>
        </w:rPr>
        <w:t>effects of ingesting glucose during resistance exercise</w:t>
      </w:r>
      <w:r w:rsidR="004C62D7">
        <w:rPr>
          <w:rFonts w:cstheme="minorHAnsi"/>
          <w:i/>
          <w:iCs/>
          <w:sz w:val="20"/>
          <w:szCs w:val="20"/>
          <w:lang w:val="en-US"/>
        </w:rPr>
        <w:t xml:space="preserve"> sessions</w:t>
      </w:r>
      <w:r w:rsidRPr="006F1B25">
        <w:rPr>
          <w:rFonts w:cstheme="minorHAnsi"/>
          <w:i/>
          <w:iCs/>
          <w:sz w:val="20"/>
          <w:szCs w:val="20"/>
          <w:lang w:val="en-US"/>
        </w:rPr>
        <w:t xml:space="preserve"> on endocrine variables</w:t>
      </w:r>
      <w:r w:rsidR="00C22216">
        <w:rPr>
          <w:rFonts w:cstheme="minorHAnsi"/>
          <w:i/>
          <w:iCs/>
          <w:sz w:val="20"/>
          <w:szCs w:val="20"/>
          <w:lang w:val="en-US"/>
        </w:rPr>
        <w:t xml:space="preserve"> (</w:t>
      </w:r>
      <w:r w:rsidR="00C22216" w:rsidRPr="006F1B25">
        <w:rPr>
          <w:rFonts w:cstheme="minorHAnsi"/>
          <w:i/>
          <w:iCs/>
          <w:sz w:val="20"/>
          <w:szCs w:val="20"/>
          <w:lang w:val="en-US"/>
        </w:rPr>
        <w:t>such as insulin, c-peptide, testosterone</w:t>
      </w:r>
      <w:r w:rsidR="00C22216">
        <w:rPr>
          <w:rFonts w:cstheme="minorHAnsi"/>
          <w:i/>
          <w:iCs/>
          <w:sz w:val="20"/>
          <w:szCs w:val="20"/>
          <w:lang w:val="en-US"/>
        </w:rPr>
        <w:t>, growth hormone</w:t>
      </w:r>
      <w:r w:rsidR="005605A7">
        <w:rPr>
          <w:rFonts w:cstheme="minorHAnsi"/>
          <w:i/>
          <w:iCs/>
          <w:sz w:val="20"/>
          <w:szCs w:val="20"/>
          <w:lang w:val="en-US"/>
        </w:rPr>
        <w:t xml:space="preserve">, </w:t>
      </w:r>
      <w:proofErr w:type="gramStart"/>
      <w:r w:rsidR="005605A7">
        <w:rPr>
          <w:rFonts w:cstheme="minorHAnsi"/>
          <w:i/>
          <w:iCs/>
          <w:sz w:val="20"/>
          <w:szCs w:val="20"/>
          <w:lang w:val="en-US"/>
        </w:rPr>
        <w:t>cortisol</w:t>
      </w:r>
      <w:proofErr w:type="gramEnd"/>
      <w:r w:rsidR="005605A7">
        <w:rPr>
          <w:rFonts w:cstheme="minorHAnsi"/>
          <w:i/>
          <w:iCs/>
          <w:sz w:val="20"/>
          <w:szCs w:val="20"/>
          <w:lang w:val="en-US"/>
        </w:rPr>
        <w:t xml:space="preserve"> and inflammatory markers)</w:t>
      </w:r>
      <w:r w:rsidRPr="006F1B25">
        <w:rPr>
          <w:rFonts w:cstheme="minorHAnsi"/>
          <w:i/>
          <w:iCs/>
          <w:sz w:val="20"/>
          <w:szCs w:val="20"/>
          <w:lang w:val="en-US"/>
        </w:rPr>
        <w:t xml:space="preserve"> </w:t>
      </w:r>
      <w:r w:rsidR="00C22216">
        <w:rPr>
          <w:rFonts w:cstheme="minorHAnsi"/>
          <w:i/>
          <w:iCs/>
          <w:sz w:val="20"/>
          <w:szCs w:val="20"/>
          <w:lang w:val="en-US"/>
        </w:rPr>
        <w:t xml:space="preserve">and glucose concentrations </w:t>
      </w:r>
      <w:r w:rsidRPr="006F1B25">
        <w:rPr>
          <w:rFonts w:cstheme="minorHAnsi"/>
          <w:i/>
          <w:iCs/>
          <w:sz w:val="20"/>
          <w:szCs w:val="20"/>
          <w:lang w:val="en-US"/>
        </w:rPr>
        <w:t xml:space="preserve">in blood </w:t>
      </w:r>
      <w:r w:rsidR="004A75A7">
        <w:rPr>
          <w:rFonts w:cstheme="minorHAnsi"/>
          <w:i/>
          <w:iCs/>
          <w:sz w:val="20"/>
          <w:szCs w:val="20"/>
          <w:lang w:val="en-US"/>
        </w:rPr>
        <w:t>(</w:t>
      </w:r>
      <w:r w:rsidRPr="006F1B25">
        <w:rPr>
          <w:rFonts w:cstheme="minorHAnsi"/>
          <w:i/>
          <w:iCs/>
          <w:sz w:val="20"/>
          <w:szCs w:val="20"/>
          <w:lang w:val="en-US"/>
        </w:rPr>
        <w:t xml:space="preserve">measured </w:t>
      </w:r>
      <w:r w:rsidR="008F5368">
        <w:rPr>
          <w:rFonts w:cstheme="minorHAnsi"/>
          <w:i/>
          <w:iCs/>
          <w:sz w:val="20"/>
          <w:szCs w:val="20"/>
          <w:lang w:val="en-US"/>
        </w:rPr>
        <w:t xml:space="preserve">in a rested state </w:t>
      </w:r>
      <w:r w:rsidRPr="006F1B25">
        <w:rPr>
          <w:rFonts w:cstheme="minorHAnsi"/>
          <w:i/>
          <w:iCs/>
          <w:sz w:val="20"/>
          <w:szCs w:val="20"/>
          <w:lang w:val="en-US"/>
        </w:rPr>
        <w:t>before and after</w:t>
      </w:r>
      <w:r w:rsidR="008F5368">
        <w:rPr>
          <w:rFonts w:cstheme="minorHAnsi"/>
          <w:i/>
          <w:iCs/>
          <w:sz w:val="20"/>
          <w:szCs w:val="20"/>
          <w:lang w:val="en-US"/>
        </w:rPr>
        <w:t xml:space="preserve"> the</w:t>
      </w:r>
      <w:r w:rsidRPr="006F1B25">
        <w:rPr>
          <w:rFonts w:cstheme="minorHAnsi"/>
          <w:i/>
          <w:iCs/>
          <w:sz w:val="20"/>
          <w:szCs w:val="20"/>
          <w:lang w:val="en-US"/>
        </w:rPr>
        <w:t xml:space="preserve"> </w:t>
      </w:r>
      <w:r w:rsidR="004A75A7">
        <w:rPr>
          <w:rFonts w:cstheme="minorHAnsi"/>
          <w:i/>
          <w:iCs/>
          <w:sz w:val="20"/>
          <w:szCs w:val="20"/>
          <w:lang w:val="en-US"/>
        </w:rPr>
        <w:t xml:space="preserve">five </w:t>
      </w:r>
      <w:r w:rsidR="008F5368">
        <w:rPr>
          <w:rFonts w:cstheme="minorHAnsi"/>
          <w:i/>
          <w:iCs/>
          <w:sz w:val="20"/>
          <w:szCs w:val="20"/>
          <w:lang w:val="en-US"/>
        </w:rPr>
        <w:t xml:space="preserve">main </w:t>
      </w:r>
      <w:r w:rsidR="004A75A7">
        <w:rPr>
          <w:rFonts w:cstheme="minorHAnsi"/>
          <w:i/>
          <w:iCs/>
          <w:sz w:val="20"/>
          <w:szCs w:val="20"/>
          <w:lang w:val="en-US"/>
        </w:rPr>
        <w:t xml:space="preserve">resistance training </w:t>
      </w:r>
      <w:r w:rsidR="004D354F">
        <w:rPr>
          <w:rFonts w:cstheme="minorHAnsi"/>
          <w:i/>
          <w:iCs/>
          <w:sz w:val="20"/>
          <w:szCs w:val="20"/>
          <w:lang w:val="en-US"/>
        </w:rPr>
        <w:t>bouts</w:t>
      </w:r>
      <w:r w:rsidR="004A75A7">
        <w:rPr>
          <w:rFonts w:cstheme="minorHAnsi"/>
          <w:i/>
          <w:iCs/>
          <w:sz w:val="20"/>
          <w:szCs w:val="20"/>
          <w:lang w:val="en-US"/>
        </w:rPr>
        <w:t xml:space="preserve">, as well as </w:t>
      </w:r>
      <w:r w:rsidR="001312A9">
        <w:rPr>
          <w:rFonts w:cstheme="minorHAnsi"/>
          <w:i/>
          <w:iCs/>
          <w:sz w:val="20"/>
          <w:szCs w:val="20"/>
          <w:lang w:val="en-US"/>
        </w:rPr>
        <w:t xml:space="preserve">before and </w:t>
      </w:r>
      <w:r w:rsidR="004A75A7">
        <w:rPr>
          <w:rFonts w:cstheme="minorHAnsi"/>
          <w:i/>
          <w:iCs/>
          <w:sz w:val="20"/>
          <w:szCs w:val="20"/>
          <w:lang w:val="en-US"/>
        </w:rPr>
        <w:t>after</w:t>
      </w:r>
      <w:r w:rsidR="00A4134E">
        <w:rPr>
          <w:rFonts w:cstheme="minorHAnsi"/>
          <w:i/>
          <w:iCs/>
          <w:sz w:val="20"/>
          <w:szCs w:val="20"/>
          <w:lang w:val="en-US"/>
        </w:rPr>
        <w:t xml:space="preserve"> the</w:t>
      </w:r>
      <w:r w:rsidR="00B62BCC">
        <w:rPr>
          <w:rFonts w:cstheme="minorHAnsi"/>
          <w:i/>
          <w:iCs/>
          <w:sz w:val="20"/>
          <w:szCs w:val="20"/>
          <w:lang w:val="en-US"/>
        </w:rPr>
        <w:t xml:space="preserve"> sixth</w:t>
      </w:r>
      <w:r w:rsidR="00311BBD" w:rsidRPr="006F1B25">
        <w:rPr>
          <w:rFonts w:cstheme="minorHAnsi"/>
          <w:i/>
          <w:iCs/>
          <w:sz w:val="20"/>
          <w:szCs w:val="20"/>
          <w:lang w:val="en-US"/>
        </w:rPr>
        <w:t xml:space="preserve"> training session</w:t>
      </w:r>
      <w:r w:rsidRPr="006F1B25">
        <w:rPr>
          <w:rFonts w:cstheme="minorHAnsi"/>
          <w:i/>
          <w:iCs/>
          <w:sz w:val="20"/>
          <w:szCs w:val="20"/>
          <w:lang w:val="en-US"/>
        </w:rPr>
        <w:t>, see Fig</w:t>
      </w:r>
      <w:r w:rsidR="00F83A1F">
        <w:rPr>
          <w:rFonts w:cstheme="minorHAnsi"/>
          <w:i/>
          <w:iCs/>
          <w:sz w:val="20"/>
          <w:szCs w:val="20"/>
          <w:lang w:val="en-US"/>
        </w:rPr>
        <w:t>ure</w:t>
      </w:r>
      <w:r w:rsidRPr="006F1B25">
        <w:rPr>
          <w:rFonts w:cstheme="minorHAnsi"/>
          <w:i/>
          <w:iCs/>
          <w:sz w:val="20"/>
          <w:szCs w:val="20"/>
          <w:lang w:val="en-US"/>
        </w:rPr>
        <w:t xml:space="preserve"> 1)</w:t>
      </w:r>
    </w:p>
    <w:p w14:paraId="6D2AAA4B" w14:textId="6BB8F60C" w:rsidR="001F6C39" w:rsidRPr="006F1B25" w:rsidRDefault="001F6C39" w:rsidP="001F6C39">
      <w:pPr>
        <w:pStyle w:val="Listeavsnitt"/>
        <w:numPr>
          <w:ilvl w:val="0"/>
          <w:numId w:val="4"/>
        </w:numPr>
        <w:rPr>
          <w:rFonts w:cstheme="minorHAnsi"/>
          <w:sz w:val="20"/>
          <w:szCs w:val="20"/>
          <w:lang w:val="en-US"/>
        </w:rPr>
      </w:pPr>
      <w:r>
        <w:rPr>
          <w:rFonts w:cstheme="minorHAnsi"/>
          <w:i/>
          <w:iCs/>
          <w:sz w:val="20"/>
          <w:szCs w:val="20"/>
          <w:lang w:val="en-US"/>
        </w:rPr>
        <w:t xml:space="preserve">To investigate the </w:t>
      </w:r>
      <w:r w:rsidR="006A35D2">
        <w:rPr>
          <w:rFonts w:cstheme="minorHAnsi"/>
          <w:i/>
          <w:iCs/>
          <w:sz w:val="20"/>
          <w:szCs w:val="20"/>
          <w:lang w:val="en-US"/>
        </w:rPr>
        <w:t xml:space="preserve">progressive </w:t>
      </w:r>
      <w:r w:rsidRPr="006F1B25">
        <w:rPr>
          <w:rFonts w:cstheme="minorHAnsi"/>
          <w:i/>
          <w:iCs/>
          <w:sz w:val="20"/>
          <w:szCs w:val="20"/>
          <w:lang w:val="en-US"/>
        </w:rPr>
        <w:t xml:space="preserve">effects of </w:t>
      </w:r>
      <w:r w:rsidRPr="004A75A7">
        <w:rPr>
          <w:rFonts w:cstheme="minorHAnsi"/>
          <w:i/>
          <w:iCs/>
          <w:sz w:val="20"/>
          <w:szCs w:val="20"/>
          <w:lang w:val="en-US"/>
        </w:rPr>
        <w:t>ingesting glucose during</w:t>
      </w:r>
      <w:r w:rsidR="00D53AC0">
        <w:rPr>
          <w:rFonts w:cstheme="minorHAnsi"/>
          <w:i/>
          <w:iCs/>
          <w:sz w:val="20"/>
          <w:szCs w:val="20"/>
          <w:lang w:val="en-US"/>
        </w:rPr>
        <w:t xml:space="preserve"> five</w:t>
      </w:r>
      <w:r w:rsidRPr="004A75A7">
        <w:rPr>
          <w:rFonts w:cstheme="minorHAnsi"/>
          <w:i/>
          <w:iCs/>
          <w:sz w:val="20"/>
          <w:szCs w:val="20"/>
          <w:lang w:val="en-US"/>
        </w:rPr>
        <w:t xml:space="preserve"> </w:t>
      </w:r>
      <w:r w:rsidR="00CA4A6C">
        <w:rPr>
          <w:rFonts w:cstheme="minorHAnsi"/>
          <w:i/>
          <w:iCs/>
          <w:sz w:val="20"/>
          <w:szCs w:val="20"/>
          <w:lang w:val="en-US"/>
        </w:rPr>
        <w:t xml:space="preserve">bouts of </w:t>
      </w:r>
      <w:r w:rsidRPr="004A75A7">
        <w:rPr>
          <w:rFonts w:cstheme="minorHAnsi"/>
          <w:i/>
          <w:iCs/>
          <w:sz w:val="20"/>
          <w:szCs w:val="20"/>
          <w:lang w:val="en-US"/>
        </w:rPr>
        <w:t xml:space="preserve">resistance training </w:t>
      </w:r>
      <w:r>
        <w:rPr>
          <w:rFonts w:cstheme="minorHAnsi"/>
          <w:i/>
          <w:iCs/>
          <w:sz w:val="20"/>
          <w:szCs w:val="20"/>
          <w:lang w:val="en-US"/>
        </w:rPr>
        <w:t xml:space="preserve">on </w:t>
      </w:r>
      <w:r w:rsidR="00D53AC0">
        <w:rPr>
          <w:rFonts w:cstheme="minorHAnsi"/>
          <w:i/>
          <w:iCs/>
          <w:sz w:val="20"/>
          <w:szCs w:val="20"/>
          <w:lang w:val="en-US"/>
        </w:rPr>
        <w:t xml:space="preserve">muscle </w:t>
      </w:r>
      <w:r w:rsidR="00190FC9">
        <w:rPr>
          <w:rFonts w:cstheme="minorHAnsi"/>
          <w:i/>
          <w:iCs/>
          <w:sz w:val="20"/>
          <w:szCs w:val="20"/>
          <w:lang w:val="en-US"/>
        </w:rPr>
        <w:t>strength</w:t>
      </w:r>
      <w:r>
        <w:rPr>
          <w:rFonts w:cstheme="minorHAnsi"/>
          <w:i/>
          <w:iCs/>
          <w:sz w:val="20"/>
          <w:szCs w:val="20"/>
          <w:lang w:val="en-US"/>
        </w:rPr>
        <w:t xml:space="preserve"> (measured as</w:t>
      </w:r>
      <w:r w:rsidR="00190FC9">
        <w:rPr>
          <w:rFonts w:cstheme="minorHAnsi"/>
          <w:i/>
          <w:iCs/>
          <w:sz w:val="20"/>
          <w:szCs w:val="20"/>
          <w:lang w:val="en-US"/>
        </w:rPr>
        <w:t xml:space="preserve"> </w:t>
      </w:r>
      <w:r w:rsidR="004D00E3" w:rsidRPr="004D00E3">
        <w:rPr>
          <w:rFonts w:cstheme="minorHAnsi"/>
          <w:i/>
          <w:iCs/>
          <w:sz w:val="20"/>
          <w:szCs w:val="20"/>
          <w:lang w:val="en-US"/>
        </w:rPr>
        <w:t>isokinetic knee extension torque</w:t>
      </w:r>
      <w:r w:rsidR="00445D00">
        <w:rPr>
          <w:rFonts w:cstheme="minorHAnsi"/>
          <w:i/>
          <w:iCs/>
          <w:sz w:val="20"/>
          <w:szCs w:val="20"/>
          <w:lang w:val="en-US"/>
        </w:rPr>
        <w:t xml:space="preserve"> and isometric knee extension force)</w:t>
      </w:r>
    </w:p>
    <w:p w14:paraId="18D3FB2E" w14:textId="70F54257" w:rsidR="001F6C39" w:rsidRPr="00D258A6" w:rsidRDefault="001F6C39" w:rsidP="00D258A6">
      <w:pPr>
        <w:pStyle w:val="Listeavsnitt"/>
        <w:numPr>
          <w:ilvl w:val="0"/>
          <w:numId w:val="4"/>
        </w:numPr>
        <w:rPr>
          <w:rFonts w:cstheme="minorHAnsi"/>
          <w:sz w:val="20"/>
          <w:szCs w:val="20"/>
          <w:lang w:val="en-US"/>
        </w:rPr>
      </w:pPr>
      <w:r w:rsidRPr="00D258A6">
        <w:rPr>
          <w:rFonts w:cstheme="minorHAnsi"/>
          <w:i/>
          <w:iCs/>
          <w:sz w:val="20"/>
          <w:szCs w:val="20"/>
          <w:lang w:val="en-US"/>
        </w:rPr>
        <w:t>To investigate the</w:t>
      </w:r>
      <w:r w:rsidR="00C124D1" w:rsidRPr="00D258A6">
        <w:rPr>
          <w:rFonts w:cstheme="minorHAnsi"/>
          <w:i/>
          <w:iCs/>
          <w:sz w:val="20"/>
          <w:szCs w:val="20"/>
          <w:lang w:val="en-US"/>
        </w:rPr>
        <w:t xml:space="preserve"> </w:t>
      </w:r>
      <w:r w:rsidRPr="00D258A6">
        <w:rPr>
          <w:rFonts w:cstheme="minorHAnsi"/>
          <w:i/>
          <w:iCs/>
          <w:sz w:val="20"/>
          <w:szCs w:val="20"/>
          <w:lang w:val="en-US"/>
        </w:rPr>
        <w:t>effects of ingesting glucose during</w:t>
      </w:r>
      <w:r w:rsidR="00C124D1" w:rsidRPr="00D258A6">
        <w:rPr>
          <w:rFonts w:cstheme="minorHAnsi"/>
          <w:i/>
          <w:iCs/>
          <w:sz w:val="20"/>
          <w:szCs w:val="20"/>
          <w:lang w:val="en-US"/>
        </w:rPr>
        <w:t xml:space="preserve"> a</w:t>
      </w:r>
      <w:r w:rsidRPr="00D258A6">
        <w:rPr>
          <w:rFonts w:cstheme="minorHAnsi"/>
          <w:i/>
          <w:iCs/>
          <w:sz w:val="20"/>
          <w:szCs w:val="20"/>
          <w:lang w:val="en-US"/>
        </w:rPr>
        <w:t xml:space="preserve"> resistance training </w:t>
      </w:r>
      <w:r w:rsidR="006A35D2">
        <w:rPr>
          <w:rFonts w:cstheme="minorHAnsi"/>
          <w:i/>
          <w:iCs/>
          <w:sz w:val="20"/>
          <w:szCs w:val="20"/>
          <w:lang w:val="en-US"/>
        </w:rPr>
        <w:t>session</w:t>
      </w:r>
      <w:r w:rsidR="006A35D2" w:rsidRPr="00D258A6">
        <w:rPr>
          <w:rFonts w:cstheme="minorHAnsi"/>
          <w:i/>
          <w:iCs/>
          <w:sz w:val="20"/>
          <w:szCs w:val="20"/>
          <w:lang w:val="en-US"/>
        </w:rPr>
        <w:t xml:space="preserve"> </w:t>
      </w:r>
      <w:r w:rsidRPr="00D258A6">
        <w:rPr>
          <w:rFonts w:cstheme="minorHAnsi"/>
          <w:i/>
          <w:iCs/>
          <w:sz w:val="20"/>
          <w:szCs w:val="20"/>
          <w:lang w:val="en-US"/>
        </w:rPr>
        <w:t>on rates of muscular re</w:t>
      </w:r>
      <w:r w:rsidR="00303D36">
        <w:rPr>
          <w:rFonts w:cstheme="minorHAnsi"/>
          <w:i/>
          <w:iCs/>
          <w:sz w:val="20"/>
          <w:szCs w:val="20"/>
          <w:lang w:val="en-US"/>
        </w:rPr>
        <w:t>covery</w:t>
      </w:r>
      <w:r w:rsidRPr="00D258A6">
        <w:rPr>
          <w:rFonts w:cstheme="minorHAnsi"/>
          <w:i/>
          <w:iCs/>
          <w:sz w:val="20"/>
          <w:szCs w:val="20"/>
          <w:lang w:val="en-US"/>
        </w:rPr>
        <w:t xml:space="preserve"> (measured as </w:t>
      </w:r>
      <w:r w:rsidR="00403AA3" w:rsidRPr="00D258A6">
        <w:rPr>
          <w:rFonts w:cstheme="minorHAnsi"/>
          <w:i/>
          <w:iCs/>
          <w:sz w:val="20"/>
          <w:szCs w:val="20"/>
          <w:lang w:val="en-US"/>
        </w:rPr>
        <w:t xml:space="preserve">temporal </w:t>
      </w:r>
      <w:r w:rsidR="00445D00" w:rsidRPr="00D258A6">
        <w:rPr>
          <w:rFonts w:cstheme="minorHAnsi"/>
          <w:i/>
          <w:iCs/>
          <w:sz w:val="20"/>
          <w:szCs w:val="20"/>
          <w:lang w:val="en-US"/>
        </w:rPr>
        <w:t>changes in isokinetic knee extension torque and isometric knee extension force</w:t>
      </w:r>
      <w:r w:rsidR="006E2D19" w:rsidRPr="00D258A6">
        <w:rPr>
          <w:rFonts w:cstheme="minorHAnsi"/>
          <w:i/>
          <w:iCs/>
          <w:sz w:val="20"/>
          <w:szCs w:val="20"/>
          <w:lang w:val="en-US"/>
        </w:rPr>
        <w:t xml:space="preserve"> </w:t>
      </w:r>
      <w:r w:rsidR="009C09A6">
        <w:rPr>
          <w:rFonts w:cstheme="minorHAnsi"/>
          <w:i/>
          <w:iCs/>
          <w:sz w:val="20"/>
          <w:szCs w:val="20"/>
          <w:lang w:val="en-US"/>
        </w:rPr>
        <w:t>after the sixth</w:t>
      </w:r>
      <w:r w:rsidR="009C09A6" w:rsidRPr="006F1B25">
        <w:rPr>
          <w:rFonts w:cstheme="minorHAnsi"/>
          <w:i/>
          <w:iCs/>
          <w:sz w:val="20"/>
          <w:szCs w:val="20"/>
          <w:lang w:val="en-US"/>
        </w:rPr>
        <w:t xml:space="preserve"> training session</w:t>
      </w:r>
      <w:r w:rsidR="003E3F32" w:rsidRPr="006F1B25">
        <w:rPr>
          <w:rFonts w:cstheme="minorHAnsi"/>
          <w:i/>
          <w:iCs/>
          <w:sz w:val="20"/>
          <w:szCs w:val="20"/>
          <w:lang w:val="en-US"/>
        </w:rPr>
        <w:t>, see Fig</w:t>
      </w:r>
      <w:r w:rsidR="003E3F32">
        <w:rPr>
          <w:rFonts w:cstheme="minorHAnsi"/>
          <w:i/>
          <w:iCs/>
          <w:sz w:val="20"/>
          <w:szCs w:val="20"/>
          <w:lang w:val="en-US"/>
        </w:rPr>
        <w:t>ure</w:t>
      </w:r>
      <w:r w:rsidR="003E3F32" w:rsidRPr="006F1B25">
        <w:rPr>
          <w:rFonts w:cstheme="minorHAnsi"/>
          <w:i/>
          <w:iCs/>
          <w:sz w:val="20"/>
          <w:szCs w:val="20"/>
          <w:lang w:val="en-US"/>
        </w:rPr>
        <w:t xml:space="preserve"> 1</w:t>
      </w:r>
      <w:r w:rsidR="00445D00" w:rsidRPr="00D258A6">
        <w:rPr>
          <w:rFonts w:cstheme="minorHAnsi"/>
          <w:i/>
          <w:iCs/>
          <w:sz w:val="20"/>
          <w:szCs w:val="20"/>
          <w:lang w:val="en-US"/>
        </w:rPr>
        <w:t>)</w:t>
      </w:r>
    </w:p>
    <w:p w14:paraId="1757D7F9" w14:textId="77777777" w:rsidR="009A05A6" w:rsidRDefault="00F34D13">
      <w:pPr>
        <w:rPr>
          <w:noProof/>
          <w:lang w:val="en-US" w:eastAsia="nb-NO"/>
        </w:rPr>
      </w:pPr>
      <w:r>
        <w:rPr>
          <w:noProof/>
          <w:lang w:val="en-US" w:eastAsia="nb-NO"/>
        </w:rPr>
        <w:t>For overview of the intervention, see Figure 1. For detailed overview of outcome measures, see Table 1.</w:t>
      </w:r>
      <w:r w:rsidR="006C1216">
        <w:rPr>
          <w:noProof/>
          <w:lang w:val="en-US" w:eastAsia="nb-NO"/>
        </w:rPr>
        <w:t xml:space="preserve"> </w:t>
      </w:r>
    </w:p>
    <w:p w14:paraId="20053125" w14:textId="77777777" w:rsidR="00586E44" w:rsidRPr="00273B99" w:rsidRDefault="00586E44" w:rsidP="00586E44">
      <w:pPr>
        <w:pStyle w:val="Overskrift2"/>
        <w:numPr>
          <w:ilvl w:val="0"/>
          <w:numId w:val="3"/>
        </w:numPr>
        <w:spacing w:before="120"/>
        <w:ind w:left="360"/>
        <w:rPr>
          <w:lang w:val="en-US"/>
        </w:rPr>
      </w:pPr>
      <w:r>
        <w:rPr>
          <w:lang w:val="en-US"/>
        </w:rPr>
        <w:t>Methodology</w:t>
      </w:r>
    </w:p>
    <w:p w14:paraId="023B0913" w14:textId="77777777" w:rsidR="008217DE" w:rsidRPr="00F21519" w:rsidRDefault="008217DE" w:rsidP="00A115A3">
      <w:pPr>
        <w:spacing w:before="120" w:after="0" w:line="240" w:lineRule="auto"/>
        <w:rPr>
          <w:b/>
          <w:lang w:val="en-GB"/>
        </w:rPr>
      </w:pPr>
      <w:r w:rsidRPr="00F21519">
        <w:rPr>
          <w:b/>
          <w:lang w:val="en-GB"/>
        </w:rPr>
        <w:t>Participants</w:t>
      </w:r>
    </w:p>
    <w:p w14:paraId="2DD7CCF5" w14:textId="225CCFC9" w:rsidR="008217DE" w:rsidRPr="00F21519" w:rsidRDefault="00DC5926" w:rsidP="00A115A3">
      <w:pPr>
        <w:spacing w:line="240" w:lineRule="auto"/>
        <w:rPr>
          <w:lang w:val="en-GB"/>
        </w:rPr>
      </w:pPr>
      <w:r>
        <w:rPr>
          <w:lang w:val="en-GB"/>
        </w:rPr>
        <w:t xml:space="preserve">For flow chart of the intervention, see Figure </w:t>
      </w:r>
      <w:r w:rsidR="00741277">
        <w:rPr>
          <w:lang w:val="en-GB"/>
        </w:rPr>
        <w:t>2</w:t>
      </w:r>
      <w:r>
        <w:rPr>
          <w:lang w:val="en-GB"/>
        </w:rPr>
        <w:t xml:space="preserve">. </w:t>
      </w:r>
      <w:r w:rsidR="00C4691F">
        <w:rPr>
          <w:lang w:val="en-GB"/>
        </w:rPr>
        <w:t>Twenty</w:t>
      </w:r>
      <w:r w:rsidR="008217DE" w:rsidRPr="00F21519">
        <w:rPr>
          <w:lang w:val="en-GB"/>
        </w:rPr>
        <w:t xml:space="preserve"> </w:t>
      </w:r>
      <w:r w:rsidR="008023CA">
        <w:rPr>
          <w:lang w:val="en-GB"/>
        </w:rPr>
        <w:t>male and female participants (</w:t>
      </w:r>
      <w:r w:rsidR="002400EA">
        <w:rPr>
          <w:lang w:val="en-GB"/>
        </w:rPr>
        <w:t>20</w:t>
      </w:r>
      <w:r w:rsidR="008217DE" w:rsidRPr="00F21519">
        <w:rPr>
          <w:lang w:val="en-GB"/>
        </w:rPr>
        <w:t>-45 years of age) will be recruited to the study, with eligibility criteria being non-smoking and moderately trained (</w:t>
      </w:r>
      <w:proofErr w:type="gramStart"/>
      <w:r w:rsidR="008217DE" w:rsidRPr="00F21519">
        <w:rPr>
          <w:lang w:val="en-GB"/>
        </w:rPr>
        <w:t>i.e.</w:t>
      </w:r>
      <w:proofErr w:type="gramEnd"/>
      <w:r w:rsidR="008217DE" w:rsidRPr="00F21519">
        <w:rPr>
          <w:lang w:val="en-GB"/>
        </w:rPr>
        <w:t xml:space="preserve"> </w:t>
      </w:r>
      <w:r w:rsidR="0099195B">
        <w:rPr>
          <w:lang w:val="en-GB"/>
        </w:rPr>
        <w:t xml:space="preserve">having </w:t>
      </w:r>
      <w:r w:rsidR="008217DE" w:rsidRPr="00F21519">
        <w:rPr>
          <w:lang w:val="en-GB"/>
        </w:rPr>
        <w:t>perform</w:t>
      </w:r>
      <w:r w:rsidR="0099195B">
        <w:rPr>
          <w:lang w:val="en-GB"/>
        </w:rPr>
        <w:t>ed</w:t>
      </w:r>
      <w:r w:rsidR="008217DE" w:rsidRPr="00F21519">
        <w:rPr>
          <w:lang w:val="en-GB"/>
        </w:rPr>
        <w:t xml:space="preserve"> 2-</w:t>
      </w:r>
      <w:r w:rsidR="00B653A7">
        <w:rPr>
          <w:lang w:val="en-GB"/>
        </w:rPr>
        <w:t>8</w:t>
      </w:r>
      <w:r w:rsidR="00B653A7" w:rsidRPr="00F21519">
        <w:rPr>
          <w:lang w:val="en-GB"/>
        </w:rPr>
        <w:t xml:space="preserve"> </w:t>
      </w:r>
      <w:r w:rsidR="008217DE" w:rsidRPr="00F21519">
        <w:rPr>
          <w:lang w:val="en-GB"/>
        </w:rPr>
        <w:t>resistance training session</w:t>
      </w:r>
      <w:r w:rsidR="00E31909">
        <w:rPr>
          <w:lang w:val="en-GB"/>
        </w:rPr>
        <w:t>s</w:t>
      </w:r>
      <w:r w:rsidR="008217DE" w:rsidRPr="00F21519">
        <w:rPr>
          <w:lang w:val="en-GB"/>
        </w:rPr>
        <w:t xml:space="preserve"> per 14 days for the last six months). Criteria for exclusion are previous injury resulting in impaired strength, inability to perform resistance training and symptoms, and </w:t>
      </w:r>
      <w:r w:rsidR="00CD7453">
        <w:rPr>
          <w:lang w:val="en-GB"/>
        </w:rPr>
        <w:t xml:space="preserve">medical record of </w:t>
      </w:r>
      <w:r w:rsidR="00A471BE" w:rsidRPr="00F21519">
        <w:rPr>
          <w:lang w:val="en-GB"/>
        </w:rPr>
        <w:t xml:space="preserve">metabolic disorders including </w:t>
      </w:r>
      <w:proofErr w:type="spellStart"/>
      <w:r w:rsidR="00A471BE" w:rsidRPr="00DB74D6">
        <w:rPr>
          <w:color w:val="231F20"/>
          <w:lang w:val="en-GB"/>
        </w:rPr>
        <w:t>hyperglycemia</w:t>
      </w:r>
      <w:proofErr w:type="spellEnd"/>
      <w:r w:rsidR="00A471BE" w:rsidRPr="00DB74D6">
        <w:rPr>
          <w:color w:val="231F20"/>
          <w:lang w:val="en-GB"/>
        </w:rPr>
        <w:t xml:space="preserve">, </w:t>
      </w:r>
      <w:proofErr w:type="gramStart"/>
      <w:r w:rsidR="00A471BE" w:rsidRPr="00DB74D6">
        <w:rPr>
          <w:color w:val="231F20"/>
          <w:lang w:val="en-GB"/>
        </w:rPr>
        <w:t>i.e.</w:t>
      </w:r>
      <w:proofErr w:type="gramEnd"/>
      <w:r w:rsidR="00A471BE" w:rsidRPr="00DB74D6">
        <w:rPr>
          <w:color w:val="231F20"/>
          <w:lang w:val="en-GB"/>
        </w:rPr>
        <w:t xml:space="preserve"> </w:t>
      </w:r>
      <w:r w:rsidR="00A471BE" w:rsidRPr="00477228">
        <w:rPr>
          <w:color w:val="231F20"/>
          <w:lang w:val="en-GB"/>
        </w:rPr>
        <w:t xml:space="preserve">fasting venous plasma glucose </w:t>
      </w:r>
      <w:r w:rsidR="00A471BE">
        <w:rPr>
          <w:rFonts w:cstheme="minorHAnsi"/>
          <w:color w:val="231F20"/>
          <w:lang w:val="en-GB"/>
        </w:rPr>
        <w:t>≥</w:t>
      </w:r>
      <w:r w:rsidR="00A471BE" w:rsidRPr="00DB74D6">
        <w:rPr>
          <w:color w:val="231F20"/>
          <w:lang w:val="en-GB"/>
        </w:rPr>
        <w:t>6.1 mmol/L and/or 2</w:t>
      </w:r>
      <w:r w:rsidR="00303D36">
        <w:rPr>
          <w:color w:val="231F20"/>
          <w:lang w:val="en-GB"/>
        </w:rPr>
        <w:t>-</w:t>
      </w:r>
      <w:r w:rsidR="00A471BE" w:rsidRPr="00DB74D6">
        <w:rPr>
          <w:color w:val="231F20"/>
          <w:lang w:val="en-GB"/>
        </w:rPr>
        <w:t xml:space="preserve">hour glucose tolerance </w:t>
      </w:r>
      <w:r w:rsidR="00A471BE">
        <w:rPr>
          <w:rFonts w:cstheme="minorHAnsi"/>
          <w:color w:val="231F20"/>
          <w:lang w:val="en-GB"/>
        </w:rPr>
        <w:t>≥</w:t>
      </w:r>
      <w:r w:rsidR="00A471BE" w:rsidRPr="00DB74D6">
        <w:rPr>
          <w:color w:val="231F20"/>
          <w:lang w:val="en-GB"/>
        </w:rPr>
        <w:t>7.8 mmol/L</w:t>
      </w:r>
      <w:r w:rsidR="00A471BE">
        <w:rPr>
          <w:color w:val="231F20"/>
          <w:lang w:val="en-GB"/>
        </w:rPr>
        <w:t>, and/or HbA1c &gt;42mmol/mol</w:t>
      </w:r>
      <w:r w:rsidR="00BA12A2">
        <w:rPr>
          <w:color w:val="231F20"/>
          <w:lang w:val="en-GB"/>
        </w:rPr>
        <w:t>.</w:t>
      </w:r>
    </w:p>
    <w:p w14:paraId="4ADEAF8B" w14:textId="77777777" w:rsidR="008217DE" w:rsidRDefault="008217DE" w:rsidP="00A115A3">
      <w:pPr>
        <w:spacing w:after="0" w:line="240" w:lineRule="auto"/>
        <w:rPr>
          <w:b/>
          <w:lang w:val="en-GB"/>
        </w:rPr>
      </w:pPr>
      <w:r w:rsidRPr="00F21519">
        <w:rPr>
          <w:b/>
          <w:lang w:val="en-GB"/>
        </w:rPr>
        <w:t>Study overview</w:t>
      </w:r>
    </w:p>
    <w:p w14:paraId="5C013E7D" w14:textId="7A835609" w:rsidR="00867980" w:rsidRPr="00D258A6" w:rsidRDefault="008217DE" w:rsidP="00A115A3">
      <w:pPr>
        <w:spacing w:line="240" w:lineRule="auto"/>
        <w:rPr>
          <w:lang w:val="en-GB"/>
        </w:rPr>
      </w:pPr>
      <w:r w:rsidRPr="001E08C5">
        <w:rPr>
          <w:lang w:val="en-GB"/>
        </w:rPr>
        <w:t xml:space="preserve">For graphical overview of the study, see Figure </w:t>
      </w:r>
      <w:r w:rsidR="001E08C5" w:rsidRPr="001E08C5">
        <w:rPr>
          <w:lang w:val="en-GB"/>
        </w:rPr>
        <w:t>1</w:t>
      </w:r>
      <w:r w:rsidRPr="001E08C5">
        <w:rPr>
          <w:lang w:val="en-GB"/>
        </w:rPr>
        <w:t xml:space="preserve">. For overview of outcome measures, see Table 1 (including </w:t>
      </w:r>
      <w:r w:rsidR="008023CA" w:rsidRPr="001E08C5">
        <w:rPr>
          <w:lang w:val="en-GB"/>
        </w:rPr>
        <w:t>allocation</w:t>
      </w:r>
      <w:r w:rsidRPr="001E08C5">
        <w:rPr>
          <w:lang w:val="en-GB"/>
        </w:rPr>
        <w:t xml:space="preserve"> of tasks</w:t>
      </w:r>
      <w:r w:rsidR="007C55EF" w:rsidRPr="001E08C5">
        <w:rPr>
          <w:lang w:val="en-GB"/>
        </w:rPr>
        <w:t>/</w:t>
      </w:r>
      <w:r w:rsidR="008023CA" w:rsidRPr="001E08C5">
        <w:rPr>
          <w:lang w:val="en-GB"/>
        </w:rPr>
        <w:t>responsibilit</w:t>
      </w:r>
      <w:r w:rsidR="007C55EF" w:rsidRPr="001E08C5">
        <w:rPr>
          <w:lang w:val="en-GB"/>
        </w:rPr>
        <w:t>ies</w:t>
      </w:r>
      <w:r w:rsidRPr="001E08C5">
        <w:rPr>
          <w:lang w:val="en-GB"/>
        </w:rPr>
        <w:t xml:space="preserve"> between study personnel</w:t>
      </w:r>
      <w:r>
        <w:rPr>
          <w:lang w:val="en-GB"/>
        </w:rPr>
        <w:t xml:space="preserve">). </w:t>
      </w:r>
      <w:r w:rsidRPr="00F21519">
        <w:rPr>
          <w:lang w:val="en-GB"/>
        </w:rPr>
        <w:t xml:space="preserve">The study will be conducted as a </w:t>
      </w:r>
      <w:r w:rsidR="007C55EF">
        <w:rPr>
          <w:lang w:val="en-GB"/>
        </w:rPr>
        <w:t xml:space="preserve">12-day intervention, </w:t>
      </w:r>
      <w:r w:rsidR="00544C5C">
        <w:rPr>
          <w:lang w:val="en-GB"/>
        </w:rPr>
        <w:t>with each day containing concomitant</w:t>
      </w:r>
      <w:r w:rsidR="007C55EF">
        <w:rPr>
          <w:lang w:val="en-GB"/>
        </w:rPr>
        <w:t xml:space="preserve"> </w:t>
      </w:r>
      <w:r w:rsidR="007C55EF" w:rsidRPr="007C55EF">
        <w:rPr>
          <w:lang w:val="en-GB"/>
        </w:rPr>
        <w:t>dietary intervention and resistance training (RT)</w:t>
      </w:r>
      <w:r w:rsidR="007C55EF">
        <w:rPr>
          <w:lang w:val="en-GB"/>
        </w:rPr>
        <w:t xml:space="preserve">. </w:t>
      </w:r>
      <w:r w:rsidR="00544C5C">
        <w:rPr>
          <w:lang w:val="en-GB"/>
        </w:rPr>
        <w:t>Overall, t</w:t>
      </w:r>
      <w:r w:rsidR="007C55EF" w:rsidRPr="007C55EF">
        <w:rPr>
          <w:lang w:val="en-GB"/>
        </w:rPr>
        <w:t>he dietary intervention consists of alternating days of ingesti</w:t>
      </w:r>
      <w:r w:rsidR="00544C5C">
        <w:rPr>
          <w:lang w:val="en-GB"/>
        </w:rPr>
        <w:t xml:space="preserve">on of </w:t>
      </w:r>
      <w:r w:rsidR="007C55EF" w:rsidRPr="007C55EF">
        <w:rPr>
          <w:lang w:val="en-GB"/>
        </w:rPr>
        <w:t xml:space="preserve">glucose (GLU) and placebo (PLAC) in connection </w:t>
      </w:r>
      <w:r w:rsidR="007C55EF" w:rsidRPr="00D258A6">
        <w:rPr>
          <w:lang w:val="en-GB"/>
        </w:rPr>
        <w:t>with training</w:t>
      </w:r>
      <w:r w:rsidR="00544C5C" w:rsidRPr="00D258A6">
        <w:rPr>
          <w:lang w:val="en-GB"/>
        </w:rPr>
        <w:t xml:space="preserve">, accompanied </w:t>
      </w:r>
      <w:r w:rsidR="007C55EF" w:rsidRPr="00D258A6">
        <w:rPr>
          <w:lang w:val="en-GB"/>
        </w:rPr>
        <w:t xml:space="preserve">by ingestion of protein (PRO) to ensure a growth-friendly physiological milieu (8). </w:t>
      </w:r>
      <w:r w:rsidR="00544C5C" w:rsidRPr="00D258A6">
        <w:rPr>
          <w:lang w:val="en-GB"/>
        </w:rPr>
        <w:t>Likewise, t</w:t>
      </w:r>
      <w:r w:rsidR="007C55EF" w:rsidRPr="00D258A6">
        <w:rPr>
          <w:lang w:val="en-GB"/>
        </w:rPr>
        <w:t xml:space="preserve">raining consists of alternating days of </w:t>
      </w:r>
      <w:r w:rsidR="00D932DD" w:rsidRPr="00D258A6">
        <w:rPr>
          <w:lang w:val="en-GB"/>
        </w:rPr>
        <w:t xml:space="preserve">resistance </w:t>
      </w:r>
      <w:r w:rsidR="007C55EF" w:rsidRPr="00D258A6">
        <w:rPr>
          <w:lang w:val="en-GB"/>
        </w:rPr>
        <w:t xml:space="preserve">training </w:t>
      </w:r>
      <w:r w:rsidR="00544C5C" w:rsidRPr="00D258A6">
        <w:rPr>
          <w:lang w:val="en-GB"/>
        </w:rPr>
        <w:t xml:space="preserve">of </w:t>
      </w:r>
      <w:r w:rsidR="007C55EF" w:rsidRPr="00D258A6">
        <w:rPr>
          <w:lang w:val="en-GB"/>
        </w:rPr>
        <w:t>the two legs</w:t>
      </w:r>
      <w:r w:rsidR="00544C5C" w:rsidRPr="00D258A6">
        <w:rPr>
          <w:lang w:val="en-GB"/>
        </w:rPr>
        <w:t xml:space="preserve"> using identical training protocols</w:t>
      </w:r>
      <w:r w:rsidR="007C55EF" w:rsidRPr="00D258A6">
        <w:rPr>
          <w:lang w:val="en-GB"/>
        </w:rPr>
        <w:t xml:space="preserve">, </w:t>
      </w:r>
      <w:r w:rsidR="00544C5C" w:rsidRPr="00D258A6">
        <w:rPr>
          <w:lang w:val="en-GB"/>
        </w:rPr>
        <w:t>with Day 1 involving training of the first leg</w:t>
      </w:r>
      <w:r w:rsidR="00CE2D00">
        <w:rPr>
          <w:lang w:val="en-GB"/>
        </w:rPr>
        <w:t xml:space="preserve"> (RT#1)</w:t>
      </w:r>
      <w:r w:rsidR="00544C5C" w:rsidRPr="00D258A6">
        <w:rPr>
          <w:lang w:val="en-GB"/>
        </w:rPr>
        <w:t>, Day 2 involving training of the second leg</w:t>
      </w:r>
      <w:r w:rsidR="00E22E12">
        <w:rPr>
          <w:lang w:val="en-GB"/>
        </w:rPr>
        <w:t xml:space="preserve"> (RT#2)</w:t>
      </w:r>
      <w:r w:rsidR="00544C5C" w:rsidRPr="00D258A6">
        <w:rPr>
          <w:lang w:val="en-GB"/>
        </w:rPr>
        <w:t xml:space="preserve">, Day 3 involving </w:t>
      </w:r>
      <w:r w:rsidR="007C55EF" w:rsidRPr="00D258A6">
        <w:rPr>
          <w:lang w:val="en-GB"/>
        </w:rPr>
        <w:t xml:space="preserve">training of </w:t>
      </w:r>
      <w:r w:rsidR="00181A80">
        <w:rPr>
          <w:lang w:val="en-GB"/>
        </w:rPr>
        <w:t>RT#1</w:t>
      </w:r>
      <w:r w:rsidR="007C55EF" w:rsidRPr="00D258A6">
        <w:rPr>
          <w:lang w:val="en-GB"/>
        </w:rPr>
        <w:t xml:space="preserve">, etc. </w:t>
      </w:r>
      <w:r w:rsidR="00D932DD" w:rsidRPr="00D258A6">
        <w:rPr>
          <w:lang w:val="en-GB"/>
        </w:rPr>
        <w:t>Hence, six training session will be performed for each leg. I</w:t>
      </w:r>
      <w:r w:rsidR="007C55EF" w:rsidRPr="00D258A6">
        <w:rPr>
          <w:lang w:val="en-GB"/>
        </w:rPr>
        <w:t xml:space="preserve">n this way, each of the two dietary interventions will be associated with training of </w:t>
      </w:r>
      <w:r w:rsidR="00D932DD" w:rsidRPr="00D258A6">
        <w:rPr>
          <w:lang w:val="en-GB"/>
        </w:rPr>
        <w:t>one leg</w:t>
      </w:r>
      <w:r w:rsidR="007C55EF" w:rsidRPr="00D258A6">
        <w:rPr>
          <w:lang w:val="en-GB"/>
        </w:rPr>
        <w:t xml:space="preserve">, </w:t>
      </w:r>
      <w:r w:rsidR="00A85DD3">
        <w:rPr>
          <w:lang w:val="en-GB"/>
        </w:rPr>
        <w:t>allowing</w:t>
      </w:r>
      <w:r w:rsidR="00A85DD3" w:rsidRPr="00D258A6">
        <w:rPr>
          <w:lang w:val="en-GB"/>
        </w:rPr>
        <w:t xml:space="preserve"> </w:t>
      </w:r>
      <w:r w:rsidR="007C55EF" w:rsidRPr="00D258A6">
        <w:rPr>
          <w:lang w:val="en-GB"/>
        </w:rPr>
        <w:t>within-subject comparisons of the two treatments</w:t>
      </w:r>
      <w:r w:rsidR="005224EE">
        <w:rPr>
          <w:lang w:val="en-GB"/>
        </w:rPr>
        <w:t xml:space="preserve"> and hence </w:t>
      </w:r>
      <w:r w:rsidR="00A85DD3">
        <w:rPr>
          <w:lang w:val="en-GB"/>
        </w:rPr>
        <w:t>removing biological diversity between individuals as a confounding factor</w:t>
      </w:r>
      <w:r w:rsidR="007C55EF" w:rsidRPr="00D258A6">
        <w:rPr>
          <w:lang w:val="en-GB"/>
        </w:rPr>
        <w:t xml:space="preserve">. </w:t>
      </w:r>
      <w:r w:rsidR="00544C5C" w:rsidRPr="00D258A6">
        <w:rPr>
          <w:lang w:val="en-GB"/>
        </w:rPr>
        <w:t>The order in which participants perform the two intervention blocks will be determined in a planned randomized fashion. Half the participants (n=</w:t>
      </w:r>
      <w:r w:rsidR="00C4691F">
        <w:rPr>
          <w:lang w:val="en-GB"/>
        </w:rPr>
        <w:t>10</w:t>
      </w:r>
      <w:r w:rsidR="00544C5C" w:rsidRPr="00D258A6">
        <w:rPr>
          <w:lang w:val="en-GB"/>
        </w:rPr>
        <w:t xml:space="preserve">) will </w:t>
      </w:r>
      <w:r w:rsidR="00BA2DC6" w:rsidRPr="00D258A6">
        <w:rPr>
          <w:lang w:val="en-GB"/>
        </w:rPr>
        <w:t xml:space="preserve">commence the intervention with GLU on Day 1, while the other half will commence with PLAC. For </w:t>
      </w:r>
      <w:r w:rsidR="00FD7C48" w:rsidRPr="00D258A6">
        <w:rPr>
          <w:lang w:val="en-GB"/>
        </w:rPr>
        <w:t>participants starting with GLU, half will perform training on their dominant leg, while the other half will perform training on their non-dominant leg. The same will be the case for participants starting with PLAC.</w:t>
      </w:r>
      <w:r w:rsidR="00867980" w:rsidRPr="00D258A6">
        <w:rPr>
          <w:lang w:val="en-GB"/>
        </w:rPr>
        <w:t xml:space="preserve"> </w:t>
      </w:r>
    </w:p>
    <w:p w14:paraId="4625719D" w14:textId="2921D11A" w:rsidR="00BC04BD" w:rsidRDefault="00867980" w:rsidP="00BC04BD">
      <w:pPr>
        <w:spacing w:after="0" w:line="240" w:lineRule="auto"/>
        <w:rPr>
          <w:lang w:val="en-GB"/>
        </w:rPr>
      </w:pPr>
      <w:r w:rsidRPr="00D258A6">
        <w:rPr>
          <w:lang w:val="en-GB"/>
        </w:rPr>
        <w:t xml:space="preserve">RT will be performed as unilateral resistance training using knee extension and leg press (three sets of 10 repetitions maximum, 10RM). Muscle biopsies will be sampled from m. vastus lateralis at </w:t>
      </w:r>
      <w:r w:rsidR="00F30936">
        <w:rPr>
          <w:lang w:val="en-GB"/>
        </w:rPr>
        <w:t>four</w:t>
      </w:r>
      <w:r w:rsidR="00F30936" w:rsidRPr="00D258A6">
        <w:rPr>
          <w:lang w:val="en-GB"/>
        </w:rPr>
        <w:t xml:space="preserve"> </w:t>
      </w:r>
      <w:r w:rsidRPr="00D258A6">
        <w:rPr>
          <w:lang w:val="en-GB"/>
        </w:rPr>
        <w:t>time points</w:t>
      </w:r>
      <w:r w:rsidR="003C7E4A">
        <w:rPr>
          <w:lang w:val="en-GB"/>
        </w:rPr>
        <w:t xml:space="preserve"> (on four separate days)</w:t>
      </w:r>
      <w:r w:rsidRPr="00D258A6">
        <w:rPr>
          <w:lang w:val="en-GB"/>
        </w:rPr>
        <w:t>: time point 1 (</w:t>
      </w:r>
      <w:r w:rsidR="009773D7" w:rsidRPr="00D258A6">
        <w:rPr>
          <w:lang w:val="en-GB"/>
        </w:rPr>
        <w:t xml:space="preserve">T1, </w:t>
      </w:r>
      <w:proofErr w:type="gramStart"/>
      <w:r w:rsidRPr="00D258A6">
        <w:rPr>
          <w:lang w:val="en-GB"/>
        </w:rPr>
        <w:t>pre RT</w:t>
      </w:r>
      <w:proofErr w:type="gramEnd"/>
      <w:r w:rsidRPr="00D258A6">
        <w:rPr>
          <w:lang w:val="en-GB"/>
        </w:rPr>
        <w:t>#1)</w:t>
      </w:r>
      <w:r w:rsidR="009773D7" w:rsidRPr="00D258A6">
        <w:rPr>
          <w:lang w:val="en-GB"/>
        </w:rPr>
        <w:t>,</w:t>
      </w:r>
      <w:r w:rsidRPr="00D258A6">
        <w:rPr>
          <w:lang w:val="en-GB"/>
        </w:rPr>
        <w:t xml:space="preserve"> T2 (pre RT#2)</w:t>
      </w:r>
      <w:r w:rsidR="009773D7" w:rsidRPr="00D258A6">
        <w:rPr>
          <w:lang w:val="en-GB"/>
        </w:rPr>
        <w:t>,</w:t>
      </w:r>
      <w:r w:rsidRPr="00D258A6">
        <w:rPr>
          <w:lang w:val="en-GB"/>
        </w:rPr>
        <w:t xml:space="preserve"> T3</w:t>
      </w:r>
      <w:r w:rsidR="00F30936">
        <w:rPr>
          <w:lang w:val="en-GB"/>
        </w:rPr>
        <w:t xml:space="preserve"> (</w:t>
      </w:r>
      <w:r w:rsidRPr="00D258A6">
        <w:rPr>
          <w:lang w:val="en-GB"/>
        </w:rPr>
        <w:t>post RT#1, before RT on day 11)</w:t>
      </w:r>
      <w:r w:rsidR="009773D7" w:rsidRPr="00D258A6">
        <w:rPr>
          <w:lang w:val="en-GB"/>
        </w:rPr>
        <w:t>, and</w:t>
      </w:r>
      <w:r w:rsidRPr="00D258A6">
        <w:rPr>
          <w:lang w:val="en-GB"/>
        </w:rPr>
        <w:t xml:space="preserve"> T</w:t>
      </w:r>
      <w:r w:rsidR="00F30936">
        <w:rPr>
          <w:lang w:val="en-GB"/>
        </w:rPr>
        <w:t>4</w:t>
      </w:r>
      <w:r w:rsidRPr="00D258A6">
        <w:rPr>
          <w:lang w:val="en-GB"/>
        </w:rPr>
        <w:t xml:space="preserve"> (post RT#2, before RT on day 12</w:t>
      </w:r>
      <w:r w:rsidR="00C61E34" w:rsidRPr="00D258A6">
        <w:rPr>
          <w:lang w:val="en-GB"/>
        </w:rPr>
        <w:t>) (Figure 1)</w:t>
      </w:r>
      <w:r w:rsidRPr="00D258A6">
        <w:rPr>
          <w:lang w:val="en-GB"/>
        </w:rPr>
        <w:t xml:space="preserve">. Blood will be </w:t>
      </w:r>
      <w:r w:rsidR="00E22BB9">
        <w:rPr>
          <w:lang w:val="en-GB"/>
        </w:rPr>
        <w:t>collected</w:t>
      </w:r>
      <w:r w:rsidR="00E22BB9" w:rsidRPr="00D258A6">
        <w:rPr>
          <w:lang w:val="en-GB"/>
        </w:rPr>
        <w:t xml:space="preserve"> </w:t>
      </w:r>
      <w:r w:rsidRPr="00D258A6">
        <w:rPr>
          <w:lang w:val="en-GB"/>
        </w:rPr>
        <w:t>at the same time points. Physical performance tests (Test) will be performed prior to onset of the</w:t>
      </w:r>
      <w:r w:rsidR="0068533A" w:rsidRPr="00D258A6">
        <w:rPr>
          <w:lang w:val="en-GB"/>
        </w:rPr>
        <w:t xml:space="preserve"> intervention</w:t>
      </w:r>
      <w:r w:rsidRPr="00D258A6">
        <w:rPr>
          <w:lang w:val="en-GB"/>
        </w:rPr>
        <w:t xml:space="preserve"> </w:t>
      </w:r>
      <w:r w:rsidR="0007076A" w:rsidRPr="00D258A6">
        <w:rPr>
          <w:rFonts w:cs="Times New Roman"/>
          <w:lang w:val="en-US"/>
        </w:rPr>
        <w:t xml:space="preserve">(T0, days -7 and -5) and after </w:t>
      </w:r>
      <w:r w:rsidR="0030714A" w:rsidRPr="00D258A6">
        <w:rPr>
          <w:rFonts w:cs="Times New Roman"/>
          <w:lang w:val="en-US"/>
        </w:rPr>
        <w:t xml:space="preserve">finalization of </w:t>
      </w:r>
      <w:r w:rsidR="0007076A" w:rsidRPr="00D258A6">
        <w:rPr>
          <w:rFonts w:cs="Times New Roman"/>
          <w:lang w:val="en-US"/>
        </w:rPr>
        <w:t>the intervention (</w:t>
      </w:r>
      <w:r w:rsidR="000E5229" w:rsidRPr="00D258A6">
        <w:rPr>
          <w:lang w:val="en-GB"/>
        </w:rPr>
        <w:t xml:space="preserve">RT#1, </w:t>
      </w:r>
      <w:r w:rsidR="0007076A" w:rsidRPr="00D258A6">
        <w:rPr>
          <w:rFonts w:cs="Times New Roman"/>
          <w:lang w:val="en-US"/>
        </w:rPr>
        <w:t>T3, Day 11</w:t>
      </w:r>
      <w:r w:rsidR="00BC04BD">
        <w:rPr>
          <w:rFonts w:cs="Times New Roman"/>
          <w:lang w:val="en-US"/>
        </w:rPr>
        <w:t xml:space="preserve">; </w:t>
      </w:r>
      <w:r w:rsidR="000E5229" w:rsidRPr="00D258A6">
        <w:rPr>
          <w:lang w:val="en-GB"/>
        </w:rPr>
        <w:t xml:space="preserve">RT#2, </w:t>
      </w:r>
      <w:r w:rsidR="0007076A" w:rsidRPr="00D258A6">
        <w:rPr>
          <w:rFonts w:cs="Times New Roman"/>
          <w:lang w:val="en-US"/>
        </w:rPr>
        <w:t>T</w:t>
      </w:r>
      <w:r w:rsidR="00E22BB9">
        <w:rPr>
          <w:rFonts w:cs="Times New Roman"/>
          <w:lang w:val="en-US"/>
        </w:rPr>
        <w:t>4</w:t>
      </w:r>
      <w:r w:rsidR="0007076A" w:rsidRPr="00D258A6">
        <w:rPr>
          <w:rFonts w:cs="Times New Roman"/>
          <w:lang w:val="en-US"/>
        </w:rPr>
        <w:t>, Day 12</w:t>
      </w:r>
      <w:r w:rsidR="00BC04BD">
        <w:rPr>
          <w:rFonts w:cs="Times New Roman"/>
          <w:lang w:val="en-US"/>
        </w:rPr>
        <w:t>; Day 13</w:t>
      </w:r>
      <w:r w:rsidR="0007076A" w:rsidRPr="00D258A6">
        <w:rPr>
          <w:rFonts w:cs="Times New Roman"/>
          <w:lang w:val="en-US"/>
        </w:rPr>
        <w:t>)</w:t>
      </w:r>
      <w:r w:rsidR="0030714A" w:rsidRPr="00D258A6">
        <w:rPr>
          <w:rFonts w:cs="Times New Roman"/>
          <w:lang w:val="en-US"/>
        </w:rPr>
        <w:t xml:space="preserve"> (Figure 1)</w:t>
      </w:r>
      <w:r w:rsidR="0007076A" w:rsidRPr="00D258A6">
        <w:rPr>
          <w:rFonts w:cs="Times New Roman"/>
          <w:lang w:val="en-US"/>
        </w:rPr>
        <w:t xml:space="preserve">, measured as </w:t>
      </w:r>
      <w:r w:rsidR="00786BE2" w:rsidRPr="00D258A6">
        <w:rPr>
          <w:rFonts w:cs="Times New Roman"/>
          <w:lang w:val="en-US"/>
        </w:rPr>
        <w:t xml:space="preserve">unilateral </w:t>
      </w:r>
      <w:r w:rsidR="0007076A" w:rsidRPr="00D258A6">
        <w:rPr>
          <w:rFonts w:cs="Times New Roman"/>
          <w:lang w:val="en-US"/>
        </w:rPr>
        <w:t xml:space="preserve">isokinetic knee extension torque/isometric knee extension force </w:t>
      </w:r>
      <w:r w:rsidR="00786BE2" w:rsidRPr="00D258A6">
        <w:rPr>
          <w:rFonts w:cs="Times New Roman"/>
          <w:lang w:val="en-US"/>
        </w:rPr>
        <w:t xml:space="preserve">and unilateral </w:t>
      </w:r>
      <w:r w:rsidR="0007076A" w:rsidRPr="00D258A6">
        <w:rPr>
          <w:rFonts w:cs="Times New Roman"/>
          <w:lang w:val="en-US"/>
        </w:rPr>
        <w:t>one repetition maximum (1RM) in knee extension and leg press of the two legs</w:t>
      </w:r>
      <w:r w:rsidRPr="00D258A6">
        <w:rPr>
          <w:lang w:val="en-GB"/>
        </w:rPr>
        <w:t xml:space="preserve"> press. Body mass composition will be measured prior to onset of the intervention (Day -1), </w:t>
      </w:r>
      <w:r w:rsidR="00BC04BD">
        <w:rPr>
          <w:lang w:val="en-GB"/>
        </w:rPr>
        <w:t>allowing</w:t>
      </w:r>
      <w:r w:rsidR="00BC04BD" w:rsidRPr="00D258A6">
        <w:rPr>
          <w:lang w:val="en-GB"/>
        </w:rPr>
        <w:t xml:space="preserve"> </w:t>
      </w:r>
      <w:r w:rsidR="008E577B" w:rsidRPr="00D258A6">
        <w:rPr>
          <w:lang w:val="en-GB"/>
        </w:rPr>
        <w:t xml:space="preserve">lean body mass-based </w:t>
      </w:r>
      <w:r w:rsidR="00BC04BD" w:rsidRPr="00D258A6">
        <w:rPr>
          <w:lang w:val="en-GB"/>
        </w:rPr>
        <w:t>ingestion of deuterium (D</w:t>
      </w:r>
      <w:r w:rsidR="00BC04BD" w:rsidRPr="00D258A6">
        <w:rPr>
          <w:vertAlign w:val="subscript"/>
          <w:lang w:val="en-GB"/>
        </w:rPr>
        <w:t>2</w:t>
      </w:r>
      <w:r w:rsidR="00BC04BD" w:rsidRPr="00D258A6">
        <w:rPr>
          <w:lang w:val="en-GB"/>
        </w:rPr>
        <w:t>O, heavy water)</w:t>
      </w:r>
      <w:r w:rsidR="00BC04BD">
        <w:rPr>
          <w:lang w:val="en-GB"/>
        </w:rPr>
        <w:t>, which in turn will</w:t>
      </w:r>
      <w:r w:rsidR="00BC04BD" w:rsidRPr="00D258A6">
        <w:rPr>
          <w:lang w:val="en-GB"/>
        </w:rPr>
        <w:t xml:space="preserve"> </w:t>
      </w:r>
      <w:r w:rsidR="00BC04BD">
        <w:rPr>
          <w:lang w:val="en-GB"/>
        </w:rPr>
        <w:t>enable</w:t>
      </w:r>
      <w:r w:rsidR="00BC04BD" w:rsidRPr="00D258A6">
        <w:rPr>
          <w:lang w:val="en-GB"/>
        </w:rPr>
        <w:t xml:space="preserve"> measurement of rates of RNA/protein synthesis in muscle during the intervention (</w:t>
      </w:r>
      <w:proofErr w:type="gramStart"/>
      <w:r w:rsidR="00BC04BD">
        <w:rPr>
          <w:lang w:val="en-GB"/>
        </w:rPr>
        <w:t>i.e.</w:t>
      </w:r>
      <w:proofErr w:type="gramEnd"/>
      <w:r w:rsidR="00BC04BD">
        <w:rPr>
          <w:lang w:val="en-GB"/>
        </w:rPr>
        <w:t xml:space="preserve"> </w:t>
      </w:r>
      <w:r w:rsidR="00BC04BD" w:rsidRPr="00D258A6">
        <w:rPr>
          <w:lang w:val="en-GB"/>
        </w:rPr>
        <w:t xml:space="preserve">heavy hydrogen isotopes will be </w:t>
      </w:r>
      <w:r w:rsidR="00BC04BD" w:rsidRPr="00490217">
        <w:rPr>
          <w:rFonts w:cstheme="minorHAnsi"/>
          <w:lang w:val="en-GB"/>
        </w:rPr>
        <w:t>incorporated into</w:t>
      </w:r>
      <w:r w:rsidR="00BC04BD" w:rsidRPr="00CC1D13">
        <w:rPr>
          <w:rFonts w:cstheme="minorHAnsi"/>
          <w:lang w:val="en-GB"/>
        </w:rPr>
        <w:t xml:space="preserve"> </w:t>
      </w:r>
      <w:r w:rsidR="00BC04BD" w:rsidRPr="00490217">
        <w:rPr>
          <w:rFonts w:cstheme="minorHAnsi"/>
          <w:lang w:val="en-GB"/>
        </w:rPr>
        <w:t>RNA/</w:t>
      </w:r>
      <w:r w:rsidR="00BC04BD" w:rsidRPr="001F2145">
        <w:rPr>
          <w:rFonts w:cstheme="minorHAnsi"/>
          <w:lang w:val="en-GB"/>
        </w:rPr>
        <w:t xml:space="preserve">proteins, which can be traced in analyses of muscle biopsies). D2O will be ingested </w:t>
      </w:r>
      <w:proofErr w:type="gramStart"/>
      <w:r w:rsidR="00BC04BD" w:rsidRPr="001F2145">
        <w:rPr>
          <w:rFonts w:cstheme="minorHAnsi"/>
          <w:lang w:val="en-GB"/>
        </w:rPr>
        <w:t>on a daily basis</w:t>
      </w:r>
      <w:proofErr w:type="gramEnd"/>
      <w:r w:rsidR="00BC04BD" w:rsidRPr="001F2145">
        <w:rPr>
          <w:rFonts w:cstheme="minorHAnsi"/>
          <w:lang w:val="en-GB"/>
        </w:rPr>
        <w:t xml:space="preserve"> throughout the intervention, starting with a large bolus at Day -1 (5.25 ml </w:t>
      </w:r>
      <w:r w:rsidR="00BC04BD" w:rsidRPr="001F2145">
        <w:rPr>
          <w:rFonts w:ascii="Cambria Math" w:hAnsi="Cambria Math" w:cs="Cambria Math"/>
          <w:lang w:val="en-GB"/>
        </w:rPr>
        <w:t>⋅</w:t>
      </w:r>
      <w:r w:rsidR="00BC04BD" w:rsidRPr="001F2145">
        <w:rPr>
          <w:rFonts w:cstheme="minorHAnsi"/>
          <w:lang w:val="en-GB"/>
        </w:rPr>
        <w:t xml:space="preserve"> kg lean body mass</w:t>
      </w:r>
      <w:r w:rsidR="00BC04BD" w:rsidRPr="001F2145">
        <w:rPr>
          <w:rFonts w:cstheme="minorHAnsi"/>
          <w:vertAlign w:val="superscript"/>
          <w:lang w:val="en-GB"/>
        </w:rPr>
        <w:t>-1</w:t>
      </w:r>
      <w:r w:rsidR="00BC04BD" w:rsidRPr="001F2145">
        <w:rPr>
          <w:rFonts w:cstheme="minorHAnsi"/>
          <w:lang w:val="en-GB"/>
        </w:rPr>
        <w:t xml:space="preserve">), followed by smaller top-up volumes at days 1-12 (0.53 ml </w:t>
      </w:r>
      <w:r w:rsidR="00BC04BD" w:rsidRPr="001F2145">
        <w:rPr>
          <w:rFonts w:ascii="Cambria Math" w:hAnsi="Cambria Math" w:cs="Cambria Math"/>
          <w:lang w:val="en-GB"/>
        </w:rPr>
        <w:t>⋅</w:t>
      </w:r>
      <w:r w:rsidR="00BC04BD" w:rsidRPr="001F2145">
        <w:rPr>
          <w:rFonts w:cstheme="minorHAnsi"/>
          <w:lang w:val="en-GB"/>
        </w:rPr>
        <w:t xml:space="preserve"> kg lean body mass</w:t>
      </w:r>
      <w:r w:rsidR="00BC04BD" w:rsidRPr="001F2145">
        <w:rPr>
          <w:rFonts w:cstheme="minorHAnsi"/>
          <w:vertAlign w:val="superscript"/>
          <w:lang w:val="en-GB"/>
        </w:rPr>
        <w:t>-1</w:t>
      </w:r>
      <w:r w:rsidR="00BC04BD" w:rsidRPr="001F2145">
        <w:rPr>
          <w:rFonts w:cstheme="minorHAnsi"/>
          <w:lang w:val="en-GB"/>
        </w:rPr>
        <w:t>). This will ensure sustained</w:t>
      </w:r>
      <w:r w:rsidR="00BC04BD" w:rsidRPr="00BC04BD">
        <w:rPr>
          <w:rFonts w:cstheme="minorHAnsi"/>
          <w:lang w:val="en-GB"/>
        </w:rPr>
        <w:t xml:space="preserve"> </w:t>
      </w:r>
      <w:r w:rsidR="00BC04BD" w:rsidRPr="001F2145">
        <w:rPr>
          <w:rFonts w:cstheme="minorHAnsi"/>
          <w:lang w:val="en-GB"/>
        </w:rPr>
        <w:t>physiological levels of D</w:t>
      </w:r>
      <w:r w:rsidR="00BC04BD" w:rsidRPr="001F2145">
        <w:rPr>
          <w:rFonts w:cstheme="minorHAnsi"/>
          <w:vertAlign w:val="subscript"/>
          <w:lang w:val="en-GB"/>
        </w:rPr>
        <w:t>2</w:t>
      </w:r>
      <w:r w:rsidR="00BC04BD" w:rsidRPr="001F2145">
        <w:rPr>
          <w:rFonts w:cstheme="minorHAnsi"/>
          <w:lang w:val="en-GB"/>
        </w:rPr>
        <w:t xml:space="preserve">O, and will </w:t>
      </w:r>
      <w:proofErr w:type="gramStart"/>
      <w:r w:rsidR="00BC04BD" w:rsidRPr="001F2145">
        <w:rPr>
          <w:rFonts w:cstheme="minorHAnsi"/>
          <w:lang w:val="en-GB"/>
        </w:rPr>
        <w:t>be</w:t>
      </w:r>
      <w:proofErr w:type="gramEnd"/>
      <w:r w:rsidR="00BC04BD" w:rsidRPr="001F2145">
        <w:rPr>
          <w:rFonts w:cstheme="minorHAnsi"/>
          <w:lang w:val="en-GB"/>
        </w:rPr>
        <w:t xml:space="preserve"> </w:t>
      </w:r>
    </w:p>
    <w:p w14:paraId="67B77D5D" w14:textId="556CA738" w:rsidR="002F364E" w:rsidRPr="005F399B" w:rsidRDefault="002F364E" w:rsidP="00243205">
      <w:pPr>
        <w:pStyle w:val="Merknadstekst"/>
        <w:spacing w:after="240"/>
        <w:rPr>
          <w:sz w:val="22"/>
          <w:szCs w:val="22"/>
          <w:lang w:val="en-GB"/>
        </w:rPr>
      </w:pPr>
    </w:p>
    <w:p w14:paraId="0EC39F8E" w14:textId="6ACF22F5" w:rsidR="0095503B" w:rsidRDefault="009E1034">
      <w:pPr>
        <w:rPr>
          <w:lang w:val="en-US"/>
        </w:rPr>
      </w:pPr>
      <w:r>
        <w:rPr>
          <w:noProof/>
          <w:lang w:val="en-US"/>
        </w:rPr>
        <w:lastRenderedPageBreak/>
        <w:drawing>
          <wp:inline distT="0" distB="0" distL="0" distR="0" wp14:anchorId="59A33F56" wp14:editId="135C657B">
            <wp:extent cx="6120130" cy="3599815"/>
            <wp:effectExtent l="0" t="0" r="0" b="0"/>
            <wp:docPr id="3" name="Bilde 3" descr="Et bilde som inneholder innendørs, overvåke, skjermbilde, skjer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1. Overview of the intervention_v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599815"/>
                    </a:xfrm>
                    <a:prstGeom prst="rect">
                      <a:avLst/>
                    </a:prstGeom>
                  </pic:spPr>
                </pic:pic>
              </a:graphicData>
            </a:graphic>
          </wp:inline>
        </w:drawing>
      </w:r>
    </w:p>
    <w:p w14:paraId="01CCCA94" w14:textId="790EF2A6" w:rsidR="00DF3C85" w:rsidRDefault="00DF3C85">
      <w:pPr>
        <w:rPr>
          <w:ins w:id="0" w:author="sara moen" w:date="2021-04-29T11:02:00Z"/>
          <w:rFonts w:ascii="Times New Roman" w:hAnsi="Times New Roman" w:cs="Times New Roman"/>
          <w:sz w:val="18"/>
          <w:szCs w:val="18"/>
          <w:lang w:val="en-US"/>
        </w:rPr>
      </w:pPr>
      <w:r w:rsidRPr="00D258A6">
        <w:rPr>
          <w:rFonts w:ascii="Times New Roman" w:hAnsi="Times New Roman" w:cs="Times New Roman"/>
          <w:b/>
          <w:bCs/>
          <w:sz w:val="18"/>
          <w:szCs w:val="18"/>
          <w:lang w:val="en-US"/>
        </w:rPr>
        <w:t>Figure 1.</w:t>
      </w:r>
      <w:r w:rsidRPr="00D258A6">
        <w:rPr>
          <w:rFonts w:ascii="Times New Roman" w:hAnsi="Times New Roman" w:cs="Times New Roman"/>
          <w:sz w:val="18"/>
          <w:szCs w:val="18"/>
          <w:lang w:val="en-US"/>
        </w:rPr>
        <w:t xml:space="preserve"> </w:t>
      </w:r>
      <w:r w:rsidRPr="00D258A6">
        <w:rPr>
          <w:rFonts w:ascii="Times New Roman" w:hAnsi="Times New Roman" w:cs="Times New Roman"/>
          <w:b/>
          <w:bCs/>
          <w:sz w:val="18"/>
          <w:szCs w:val="18"/>
          <w:lang w:val="en-US"/>
        </w:rPr>
        <w:t>A)</w:t>
      </w:r>
      <w:r w:rsidRPr="00D258A6">
        <w:rPr>
          <w:rFonts w:ascii="Times New Roman" w:hAnsi="Times New Roman" w:cs="Times New Roman"/>
          <w:sz w:val="18"/>
          <w:szCs w:val="18"/>
          <w:lang w:val="en-US"/>
        </w:rPr>
        <w:t xml:space="preserve"> Overview of the intervention, </w:t>
      </w:r>
      <w:r w:rsidR="006453A1" w:rsidRPr="00D258A6">
        <w:rPr>
          <w:rFonts w:ascii="Times New Roman" w:hAnsi="Times New Roman" w:cs="Times New Roman"/>
          <w:sz w:val="18"/>
          <w:szCs w:val="18"/>
          <w:lang w:val="en-US"/>
        </w:rPr>
        <w:t>consisting of</w:t>
      </w:r>
      <w:r w:rsidR="00D106DB" w:rsidRPr="00D258A6">
        <w:rPr>
          <w:rFonts w:ascii="Times New Roman" w:hAnsi="Times New Roman" w:cs="Times New Roman"/>
          <w:sz w:val="18"/>
          <w:szCs w:val="18"/>
          <w:lang w:val="en-US"/>
        </w:rPr>
        <w:t xml:space="preserve"> </w:t>
      </w:r>
      <w:r w:rsidR="00115478" w:rsidRPr="00D258A6">
        <w:rPr>
          <w:rFonts w:ascii="Times New Roman" w:hAnsi="Times New Roman" w:cs="Times New Roman"/>
          <w:sz w:val="18"/>
          <w:szCs w:val="18"/>
          <w:lang w:val="en-US"/>
        </w:rPr>
        <w:t>12</w:t>
      </w:r>
      <w:r w:rsidR="00692C01" w:rsidRPr="00D258A6">
        <w:rPr>
          <w:rFonts w:ascii="Times New Roman" w:hAnsi="Times New Roman" w:cs="Times New Roman"/>
          <w:sz w:val="18"/>
          <w:szCs w:val="18"/>
          <w:lang w:val="en-US"/>
        </w:rPr>
        <w:t xml:space="preserve"> days </w:t>
      </w:r>
      <w:r w:rsidR="00586E44" w:rsidRPr="00D258A6">
        <w:rPr>
          <w:rFonts w:ascii="Times New Roman" w:hAnsi="Times New Roman" w:cs="Times New Roman"/>
          <w:sz w:val="18"/>
          <w:szCs w:val="18"/>
          <w:lang w:val="en-US"/>
        </w:rPr>
        <w:t>of</w:t>
      </w:r>
      <w:r w:rsidR="002E03D5" w:rsidRPr="00D258A6">
        <w:rPr>
          <w:rFonts w:ascii="Times New Roman" w:hAnsi="Times New Roman" w:cs="Times New Roman"/>
          <w:sz w:val="18"/>
          <w:szCs w:val="18"/>
          <w:lang w:val="en-US"/>
        </w:rPr>
        <w:t xml:space="preserve"> concomitant</w:t>
      </w:r>
      <w:r w:rsidR="00D106DB" w:rsidRPr="00D258A6">
        <w:rPr>
          <w:rFonts w:ascii="Times New Roman" w:hAnsi="Times New Roman" w:cs="Times New Roman"/>
          <w:sz w:val="18"/>
          <w:szCs w:val="18"/>
          <w:lang w:val="en-US"/>
        </w:rPr>
        <w:t xml:space="preserve"> </w:t>
      </w:r>
      <w:r w:rsidR="00013C99" w:rsidRPr="00D258A6">
        <w:rPr>
          <w:rFonts w:ascii="Times New Roman" w:hAnsi="Times New Roman" w:cs="Times New Roman"/>
          <w:sz w:val="18"/>
          <w:szCs w:val="18"/>
          <w:lang w:val="en-US"/>
        </w:rPr>
        <w:t xml:space="preserve">dietary intervention and </w:t>
      </w:r>
      <w:r w:rsidR="00D106DB" w:rsidRPr="00D258A6">
        <w:rPr>
          <w:rFonts w:ascii="Times New Roman" w:hAnsi="Times New Roman" w:cs="Times New Roman"/>
          <w:sz w:val="18"/>
          <w:szCs w:val="18"/>
          <w:lang w:val="en-US"/>
        </w:rPr>
        <w:t>resistance training (RT)</w:t>
      </w:r>
      <w:r w:rsidR="00BB6E41" w:rsidRPr="00D258A6">
        <w:rPr>
          <w:rFonts w:ascii="Times New Roman" w:hAnsi="Times New Roman" w:cs="Times New Roman"/>
          <w:sz w:val="18"/>
          <w:szCs w:val="18"/>
          <w:lang w:val="en-US"/>
        </w:rPr>
        <w:t>, preceded by 7 days of testing (</w:t>
      </w:r>
      <w:r w:rsidR="00BB6E41" w:rsidRPr="00D258A6">
        <w:rPr>
          <w:rFonts w:ascii="Times New Roman" w:hAnsi="Times New Roman" w:cs="Times New Roman"/>
          <w:color w:val="808080" w:themeColor="background1" w:themeShade="80"/>
          <w:sz w:val="18"/>
          <w:szCs w:val="18"/>
          <w:lang w:val="en-US"/>
        </w:rPr>
        <w:t>Test</w:t>
      </w:r>
      <w:r w:rsidR="00BB6E41" w:rsidRPr="00D258A6">
        <w:rPr>
          <w:rFonts w:ascii="Times New Roman" w:hAnsi="Times New Roman" w:cs="Times New Roman"/>
          <w:sz w:val="18"/>
          <w:szCs w:val="18"/>
          <w:lang w:val="en-US"/>
        </w:rPr>
        <w:t xml:space="preserve">), </w:t>
      </w:r>
      <w:r w:rsidR="00AB4BF4" w:rsidRPr="00D258A6">
        <w:rPr>
          <w:rFonts w:ascii="Times New Roman" w:hAnsi="Times New Roman" w:cs="Times New Roman"/>
          <w:sz w:val="18"/>
          <w:szCs w:val="18"/>
          <w:lang w:val="en-US"/>
        </w:rPr>
        <w:t>dual-energy x-ray absorptiometry (</w:t>
      </w:r>
      <w:r w:rsidR="00BB6E41" w:rsidRPr="00D258A6">
        <w:rPr>
          <w:rFonts w:ascii="Times New Roman" w:hAnsi="Times New Roman" w:cs="Times New Roman"/>
          <w:color w:val="808080" w:themeColor="background1" w:themeShade="80"/>
          <w:sz w:val="18"/>
          <w:szCs w:val="18"/>
          <w:lang w:val="en-US"/>
        </w:rPr>
        <w:t>DXA</w:t>
      </w:r>
      <w:r w:rsidR="00AB4BF4" w:rsidRPr="00D258A6">
        <w:rPr>
          <w:rFonts w:ascii="Times New Roman" w:hAnsi="Times New Roman" w:cs="Times New Roman"/>
          <w:sz w:val="18"/>
          <w:szCs w:val="18"/>
          <w:lang w:val="en-US"/>
        </w:rPr>
        <w:t xml:space="preserve">) </w:t>
      </w:r>
      <w:r w:rsidR="00BB6E41" w:rsidRPr="00D258A6">
        <w:rPr>
          <w:rFonts w:ascii="Times New Roman" w:hAnsi="Times New Roman" w:cs="Times New Roman"/>
          <w:sz w:val="18"/>
          <w:szCs w:val="18"/>
          <w:lang w:val="en-US"/>
        </w:rPr>
        <w:t xml:space="preserve">scanning and </w:t>
      </w:r>
      <w:r w:rsidR="00BB6E41" w:rsidRPr="00D258A6">
        <w:rPr>
          <w:rFonts w:ascii="Times New Roman" w:hAnsi="Times New Roman" w:cs="Times New Roman"/>
          <w:color w:val="808080" w:themeColor="background1" w:themeShade="80"/>
          <w:sz w:val="18"/>
          <w:szCs w:val="18"/>
          <w:lang w:val="en-US"/>
        </w:rPr>
        <w:t>biopsy</w:t>
      </w:r>
      <w:r w:rsidR="00BB6E41" w:rsidRPr="00D258A6">
        <w:rPr>
          <w:rFonts w:ascii="Times New Roman" w:hAnsi="Times New Roman" w:cs="Times New Roman"/>
          <w:sz w:val="18"/>
          <w:szCs w:val="18"/>
          <w:lang w:val="en-US"/>
        </w:rPr>
        <w:t>/</w:t>
      </w:r>
      <w:r w:rsidR="00BB6E41" w:rsidRPr="00D258A6">
        <w:rPr>
          <w:rFonts w:ascii="Times New Roman" w:hAnsi="Times New Roman" w:cs="Times New Roman"/>
          <w:color w:val="808080" w:themeColor="background1" w:themeShade="80"/>
          <w:sz w:val="18"/>
          <w:szCs w:val="18"/>
          <w:lang w:val="en-US"/>
        </w:rPr>
        <w:t>blood</w:t>
      </w:r>
      <w:r w:rsidR="00BB6E41" w:rsidRPr="00D258A6">
        <w:rPr>
          <w:rFonts w:ascii="Times New Roman" w:hAnsi="Times New Roman" w:cs="Times New Roman"/>
          <w:sz w:val="18"/>
          <w:szCs w:val="18"/>
          <w:lang w:val="en-US"/>
        </w:rPr>
        <w:t xml:space="preserve"> sampling</w:t>
      </w:r>
      <w:r w:rsidR="00F26E5B">
        <w:rPr>
          <w:rFonts w:ascii="Times New Roman" w:hAnsi="Times New Roman" w:cs="Times New Roman"/>
          <w:sz w:val="18"/>
          <w:szCs w:val="18"/>
          <w:lang w:val="en-US"/>
        </w:rPr>
        <w:t>, and followed by one day of testing</w:t>
      </w:r>
      <w:r w:rsidR="00BB6E41" w:rsidRPr="00D258A6">
        <w:rPr>
          <w:rFonts w:ascii="Times New Roman" w:hAnsi="Times New Roman" w:cs="Times New Roman"/>
          <w:sz w:val="18"/>
          <w:szCs w:val="18"/>
          <w:lang w:val="en-US"/>
        </w:rPr>
        <w:t xml:space="preserve">. The dietary intervention consists of </w:t>
      </w:r>
      <w:r w:rsidR="00013C99" w:rsidRPr="00D258A6">
        <w:rPr>
          <w:rFonts w:ascii="Times New Roman" w:hAnsi="Times New Roman" w:cs="Times New Roman"/>
          <w:sz w:val="18"/>
          <w:szCs w:val="18"/>
          <w:lang w:val="en-US"/>
        </w:rPr>
        <w:t xml:space="preserve">alternating days </w:t>
      </w:r>
      <w:r w:rsidR="00245603" w:rsidRPr="00D258A6">
        <w:rPr>
          <w:rFonts w:ascii="Times New Roman" w:hAnsi="Times New Roman" w:cs="Times New Roman"/>
          <w:sz w:val="18"/>
          <w:szCs w:val="18"/>
          <w:lang w:val="en-US"/>
        </w:rPr>
        <w:t xml:space="preserve">of </w:t>
      </w:r>
      <w:r w:rsidR="00482577" w:rsidRPr="00D258A6">
        <w:rPr>
          <w:rFonts w:ascii="Times New Roman" w:hAnsi="Times New Roman" w:cs="Times New Roman"/>
          <w:sz w:val="18"/>
          <w:szCs w:val="18"/>
          <w:lang w:val="en-US"/>
        </w:rPr>
        <w:t>glucose</w:t>
      </w:r>
      <w:r w:rsidR="00D106DB" w:rsidRPr="00D258A6">
        <w:rPr>
          <w:rFonts w:ascii="Times New Roman" w:hAnsi="Times New Roman" w:cs="Times New Roman"/>
          <w:sz w:val="18"/>
          <w:szCs w:val="18"/>
          <w:lang w:val="en-US"/>
        </w:rPr>
        <w:t xml:space="preserve"> (</w:t>
      </w:r>
      <w:r w:rsidR="00482577" w:rsidRPr="00373E4E">
        <w:rPr>
          <w:rFonts w:ascii="Times New Roman" w:hAnsi="Times New Roman" w:cs="Times New Roman"/>
          <w:color w:val="C45911" w:themeColor="accent2" w:themeShade="BF"/>
          <w:sz w:val="18"/>
          <w:szCs w:val="18"/>
          <w:lang w:val="en-US"/>
        </w:rPr>
        <w:t>GLU</w:t>
      </w:r>
      <w:r w:rsidR="00D106DB" w:rsidRPr="00D258A6">
        <w:rPr>
          <w:rFonts w:ascii="Times New Roman" w:hAnsi="Times New Roman" w:cs="Times New Roman"/>
          <w:sz w:val="18"/>
          <w:szCs w:val="18"/>
          <w:lang w:val="en-US"/>
        </w:rPr>
        <w:t>)</w:t>
      </w:r>
      <w:r w:rsidR="00BB6E41" w:rsidRPr="00D258A6">
        <w:rPr>
          <w:rFonts w:ascii="Times New Roman" w:hAnsi="Times New Roman" w:cs="Times New Roman"/>
          <w:sz w:val="18"/>
          <w:szCs w:val="18"/>
          <w:lang w:val="en-US"/>
        </w:rPr>
        <w:t xml:space="preserve"> </w:t>
      </w:r>
      <w:r w:rsidR="00013C99" w:rsidRPr="00D258A6">
        <w:rPr>
          <w:rFonts w:ascii="Times New Roman" w:hAnsi="Times New Roman" w:cs="Times New Roman"/>
          <w:sz w:val="18"/>
          <w:szCs w:val="18"/>
          <w:lang w:val="en-US"/>
        </w:rPr>
        <w:t>and</w:t>
      </w:r>
      <w:r w:rsidRPr="00D258A6">
        <w:rPr>
          <w:rFonts w:ascii="Times New Roman" w:hAnsi="Times New Roman" w:cs="Times New Roman"/>
          <w:sz w:val="18"/>
          <w:szCs w:val="18"/>
          <w:lang w:val="en-US"/>
        </w:rPr>
        <w:t xml:space="preserve"> </w:t>
      </w:r>
      <w:r w:rsidR="002E03D5" w:rsidRPr="00D258A6">
        <w:rPr>
          <w:rFonts w:ascii="Times New Roman" w:hAnsi="Times New Roman" w:cs="Times New Roman"/>
          <w:sz w:val="18"/>
          <w:szCs w:val="18"/>
          <w:lang w:val="en-US"/>
        </w:rPr>
        <w:t>placebo (</w:t>
      </w:r>
      <w:r w:rsidR="002E03D5" w:rsidRPr="00D258A6">
        <w:rPr>
          <w:rFonts w:ascii="Times New Roman" w:hAnsi="Times New Roman" w:cs="Times New Roman"/>
          <w:color w:val="7030A0"/>
          <w:sz w:val="18"/>
          <w:szCs w:val="18"/>
          <w:lang w:val="en-US"/>
        </w:rPr>
        <w:t>PLAC</w:t>
      </w:r>
      <w:r w:rsidR="002E03D5" w:rsidRPr="00D258A6">
        <w:rPr>
          <w:rFonts w:ascii="Times New Roman" w:hAnsi="Times New Roman" w:cs="Times New Roman"/>
          <w:sz w:val="18"/>
          <w:szCs w:val="18"/>
          <w:lang w:val="en-US"/>
        </w:rPr>
        <w:t>)</w:t>
      </w:r>
      <w:r w:rsidR="00586E44" w:rsidRPr="00D258A6">
        <w:rPr>
          <w:rFonts w:ascii="Times New Roman" w:hAnsi="Times New Roman" w:cs="Times New Roman"/>
          <w:sz w:val="18"/>
          <w:szCs w:val="18"/>
          <w:lang w:val="en-US"/>
        </w:rPr>
        <w:t xml:space="preserve"> ingestion</w:t>
      </w:r>
      <w:r w:rsidR="00245603" w:rsidRPr="00D258A6">
        <w:rPr>
          <w:rFonts w:ascii="Times New Roman" w:hAnsi="Times New Roman" w:cs="Times New Roman"/>
          <w:sz w:val="18"/>
          <w:szCs w:val="18"/>
          <w:lang w:val="en-US"/>
        </w:rPr>
        <w:t xml:space="preserve"> in connection with training (s</w:t>
      </w:r>
      <w:r w:rsidR="009A2FCB" w:rsidRPr="00D258A6">
        <w:rPr>
          <w:rFonts w:ascii="Times New Roman" w:hAnsi="Times New Roman" w:cs="Times New Roman"/>
          <w:sz w:val="18"/>
          <w:szCs w:val="18"/>
          <w:lang w:val="en-US"/>
        </w:rPr>
        <w:t>ee panel B</w:t>
      </w:r>
      <w:r w:rsidR="00245603" w:rsidRPr="00D258A6">
        <w:rPr>
          <w:rFonts w:ascii="Times New Roman" w:hAnsi="Times New Roman" w:cs="Times New Roman"/>
          <w:sz w:val="18"/>
          <w:szCs w:val="18"/>
          <w:lang w:val="en-US"/>
        </w:rPr>
        <w:t xml:space="preserve"> for details</w:t>
      </w:r>
      <w:r w:rsidR="006453A1" w:rsidRPr="00D258A6">
        <w:rPr>
          <w:rFonts w:ascii="Times New Roman" w:hAnsi="Times New Roman" w:cs="Times New Roman"/>
          <w:sz w:val="18"/>
          <w:szCs w:val="18"/>
          <w:lang w:val="en-US"/>
        </w:rPr>
        <w:t>)</w:t>
      </w:r>
      <w:r w:rsidR="00BB6E41" w:rsidRPr="00D258A6">
        <w:rPr>
          <w:rFonts w:ascii="Times New Roman" w:hAnsi="Times New Roman" w:cs="Times New Roman"/>
          <w:sz w:val="18"/>
          <w:szCs w:val="18"/>
          <w:lang w:val="en-US"/>
        </w:rPr>
        <w:t xml:space="preserve">. </w:t>
      </w:r>
      <w:r w:rsidR="00245603" w:rsidRPr="00D258A6">
        <w:rPr>
          <w:rFonts w:ascii="Times New Roman" w:hAnsi="Times New Roman" w:cs="Times New Roman"/>
          <w:sz w:val="18"/>
          <w:szCs w:val="18"/>
          <w:lang w:val="en-US"/>
        </w:rPr>
        <w:t xml:space="preserve">On </w:t>
      </w:r>
      <w:r w:rsidR="00453EC1">
        <w:rPr>
          <w:rFonts w:ascii="Times New Roman" w:hAnsi="Times New Roman" w:cs="Times New Roman"/>
          <w:sz w:val="18"/>
          <w:szCs w:val="18"/>
          <w:lang w:val="en-US"/>
        </w:rPr>
        <w:t>each</w:t>
      </w:r>
      <w:r w:rsidR="00245603" w:rsidRPr="00D258A6">
        <w:rPr>
          <w:rFonts w:ascii="Times New Roman" w:hAnsi="Times New Roman" w:cs="Times New Roman"/>
          <w:sz w:val="18"/>
          <w:szCs w:val="18"/>
          <w:lang w:val="en-US"/>
        </w:rPr>
        <w:t xml:space="preserve"> day, this will be accompanied by protein (PRO)</w:t>
      </w:r>
      <w:r w:rsidR="00FD27A2" w:rsidRPr="00D258A6">
        <w:rPr>
          <w:rFonts w:ascii="Times New Roman" w:hAnsi="Times New Roman" w:cs="Times New Roman"/>
          <w:sz w:val="18"/>
          <w:szCs w:val="18"/>
          <w:lang w:val="en-US"/>
        </w:rPr>
        <w:t xml:space="preserve"> </w:t>
      </w:r>
      <w:r w:rsidR="00DA03FB" w:rsidRPr="00D258A6">
        <w:rPr>
          <w:rFonts w:ascii="Times New Roman" w:hAnsi="Times New Roman" w:cs="Times New Roman"/>
          <w:sz w:val="18"/>
          <w:szCs w:val="18"/>
          <w:lang w:val="en-US"/>
        </w:rPr>
        <w:t xml:space="preserve">ingestion </w:t>
      </w:r>
      <w:r w:rsidR="00FD27A2" w:rsidRPr="00D258A6">
        <w:rPr>
          <w:rFonts w:ascii="Times New Roman" w:hAnsi="Times New Roman" w:cs="Times New Roman"/>
          <w:sz w:val="18"/>
          <w:szCs w:val="18"/>
          <w:lang w:val="en-US"/>
        </w:rPr>
        <w:t>to ensure</w:t>
      </w:r>
      <w:r w:rsidR="00245603" w:rsidRPr="00D258A6">
        <w:rPr>
          <w:rFonts w:ascii="Times New Roman" w:hAnsi="Times New Roman" w:cs="Times New Roman"/>
          <w:sz w:val="18"/>
          <w:szCs w:val="18"/>
          <w:lang w:val="en-US"/>
        </w:rPr>
        <w:t xml:space="preserve"> a growth-friendly physiological milieu</w:t>
      </w:r>
      <w:r w:rsidR="00FD27A2" w:rsidRPr="00D258A6">
        <w:rPr>
          <w:rFonts w:ascii="Times New Roman" w:hAnsi="Times New Roman" w:cs="Times New Roman"/>
          <w:sz w:val="18"/>
          <w:szCs w:val="18"/>
          <w:lang w:val="en-US"/>
        </w:rPr>
        <w:t xml:space="preserve"> </w:t>
      </w:r>
      <w:r w:rsidR="00FD7C48" w:rsidRPr="00D258A6">
        <w:rPr>
          <w:rFonts w:ascii="Times New Roman" w:hAnsi="Times New Roman" w:cs="Times New Roman"/>
          <w:sz w:val="18"/>
          <w:szCs w:val="18"/>
          <w:lang w:val="en-US"/>
        </w:rPr>
        <w:fldChar w:fldCharType="begin"/>
      </w:r>
      <w:r w:rsidR="0075426D" w:rsidRPr="00D258A6">
        <w:rPr>
          <w:rFonts w:ascii="Times New Roman" w:hAnsi="Times New Roman" w:cs="Times New Roman"/>
          <w:sz w:val="18"/>
          <w:szCs w:val="18"/>
          <w:lang w:val="en-US"/>
        </w:rPr>
        <w:instrText xml:space="preserve"> ADDIN EN.CITE &lt;EndNote&gt;&lt;Cite&gt;&lt;Author&gt;Kim&lt;/Author&gt;&lt;Year&gt;2019&lt;/Year&gt;&lt;RecNum&gt;200&lt;/RecNum&gt;&lt;DisplayText&gt;[8]&lt;/DisplayText&gt;&lt;record&gt;&lt;rec-number&gt;200&lt;/rec-number&gt;&lt;foreign-keys&gt;&lt;key app="EN" db-id="fpzwdws5zrr2r2essaxp2w5jzrrdvp5zasaz" timestamp="1583471202"&gt;200&lt;/key&gt;&lt;/foreign-keys&gt;&lt;ref-type name="Journal Article"&gt;17&lt;/ref-type&gt;&lt;contributors&gt;&lt;authors&gt;&lt;author&gt;Kim, Joungmok&lt;/author&gt;&lt;author&gt;Guan, Kun-Liang&lt;/author&gt;&lt;/authors&gt;&lt;/contributors&gt;&lt;titles&gt;&lt;title&gt;mTOR as a central hub of nutrient signalling and cell growth&lt;/title&gt;&lt;secondary-title&gt;Nature Cell Biology&lt;/secondary-title&gt;&lt;/titles&gt;&lt;periodical&gt;&lt;full-title&gt;Nature Cell Biology&lt;/full-title&gt;&lt;/periodical&gt;&lt;pages&gt;63-71&lt;/pages&gt;&lt;volume&gt;21&lt;/volume&gt;&lt;number&gt;1&lt;/number&gt;&lt;dates&gt;&lt;year&gt;2019&lt;/year&gt;&lt;pub-dates&gt;&lt;date&gt;2019/01/01&lt;/date&gt;&lt;/pub-dates&gt;&lt;/dates&gt;&lt;isbn&gt;1476-4679&lt;/isbn&gt;&lt;urls&gt;&lt;related-urls&gt;&lt;url&gt;https://doi.org/10.1038/s41556-018-0205-1&lt;/url&gt;&lt;/related-urls&gt;&lt;/urls&gt;&lt;electronic-resource-num&gt;10.1038/s41556-018-0205-1&lt;/electronic-resource-num&gt;&lt;/record&gt;&lt;/Cite&gt;&lt;/EndNote&gt;</w:instrText>
      </w:r>
      <w:r w:rsidR="00FD7C48" w:rsidRPr="00D258A6">
        <w:rPr>
          <w:rFonts w:ascii="Times New Roman" w:hAnsi="Times New Roman" w:cs="Times New Roman"/>
          <w:sz w:val="18"/>
          <w:szCs w:val="18"/>
          <w:lang w:val="en-US"/>
        </w:rPr>
        <w:fldChar w:fldCharType="separate"/>
      </w:r>
      <w:r w:rsidR="0075426D" w:rsidRPr="00D258A6">
        <w:rPr>
          <w:rFonts w:ascii="Times New Roman" w:hAnsi="Times New Roman" w:cs="Times New Roman"/>
          <w:noProof/>
          <w:sz w:val="18"/>
          <w:szCs w:val="18"/>
          <w:lang w:val="en-US"/>
        </w:rPr>
        <w:t>[8]</w:t>
      </w:r>
      <w:r w:rsidR="00FD7C48" w:rsidRPr="00D258A6">
        <w:rPr>
          <w:rFonts w:ascii="Times New Roman" w:hAnsi="Times New Roman" w:cs="Times New Roman"/>
          <w:sz w:val="18"/>
          <w:szCs w:val="18"/>
          <w:lang w:val="en-US"/>
        </w:rPr>
        <w:fldChar w:fldCharType="end"/>
      </w:r>
      <w:r w:rsidR="00245603" w:rsidRPr="00D258A6">
        <w:rPr>
          <w:rFonts w:ascii="Times New Roman" w:hAnsi="Times New Roman" w:cs="Times New Roman"/>
          <w:sz w:val="18"/>
          <w:szCs w:val="18"/>
          <w:lang w:val="en-US"/>
        </w:rPr>
        <w:t xml:space="preserve">. </w:t>
      </w:r>
      <w:r w:rsidR="00DA03FB" w:rsidRPr="00D258A6">
        <w:rPr>
          <w:rFonts w:ascii="Times New Roman" w:hAnsi="Times New Roman" w:cs="Times New Roman"/>
          <w:sz w:val="18"/>
          <w:szCs w:val="18"/>
          <w:lang w:val="en-US"/>
        </w:rPr>
        <w:t>T</w:t>
      </w:r>
      <w:r w:rsidR="00013C99" w:rsidRPr="00D258A6">
        <w:rPr>
          <w:rFonts w:ascii="Times New Roman" w:hAnsi="Times New Roman" w:cs="Times New Roman"/>
          <w:sz w:val="18"/>
          <w:szCs w:val="18"/>
          <w:lang w:val="en-US"/>
        </w:rPr>
        <w:t xml:space="preserve">raining consists of alternating days </w:t>
      </w:r>
      <w:r w:rsidR="00245603" w:rsidRPr="00D258A6">
        <w:rPr>
          <w:rFonts w:ascii="Times New Roman" w:hAnsi="Times New Roman" w:cs="Times New Roman"/>
          <w:sz w:val="18"/>
          <w:szCs w:val="18"/>
          <w:lang w:val="en-US"/>
        </w:rPr>
        <w:t>of</w:t>
      </w:r>
      <w:r w:rsidR="00013C99" w:rsidRPr="00D258A6">
        <w:rPr>
          <w:rFonts w:ascii="Times New Roman" w:hAnsi="Times New Roman" w:cs="Times New Roman"/>
          <w:sz w:val="18"/>
          <w:szCs w:val="18"/>
          <w:lang w:val="en-US"/>
        </w:rPr>
        <w:t xml:space="preserve"> </w:t>
      </w:r>
      <w:r w:rsidR="00DA03FB" w:rsidRPr="00D258A6">
        <w:rPr>
          <w:rFonts w:ascii="Times New Roman" w:hAnsi="Times New Roman" w:cs="Times New Roman"/>
          <w:sz w:val="18"/>
          <w:szCs w:val="18"/>
          <w:lang w:val="en-US"/>
        </w:rPr>
        <w:t xml:space="preserve">resistance </w:t>
      </w:r>
      <w:r w:rsidR="008E1549">
        <w:rPr>
          <w:rFonts w:ascii="Times New Roman" w:hAnsi="Times New Roman" w:cs="Times New Roman"/>
          <w:sz w:val="18"/>
          <w:szCs w:val="18"/>
          <w:lang w:val="en-US"/>
        </w:rPr>
        <w:t>exercise</w:t>
      </w:r>
      <w:r w:rsidR="008E1549" w:rsidRPr="00D258A6">
        <w:rPr>
          <w:rFonts w:ascii="Times New Roman" w:hAnsi="Times New Roman" w:cs="Times New Roman"/>
          <w:sz w:val="18"/>
          <w:szCs w:val="18"/>
          <w:lang w:val="en-US"/>
        </w:rPr>
        <w:t xml:space="preserve"> </w:t>
      </w:r>
      <w:r w:rsidR="00013C99" w:rsidRPr="00D258A6">
        <w:rPr>
          <w:rFonts w:ascii="Times New Roman" w:hAnsi="Times New Roman" w:cs="Times New Roman"/>
          <w:sz w:val="18"/>
          <w:szCs w:val="18"/>
          <w:lang w:val="en-US"/>
        </w:rPr>
        <w:t>of the two legs</w:t>
      </w:r>
      <w:r w:rsidR="00DA03FB" w:rsidRPr="00D258A6">
        <w:rPr>
          <w:rFonts w:ascii="Times New Roman" w:hAnsi="Times New Roman" w:cs="Times New Roman"/>
          <w:sz w:val="18"/>
          <w:szCs w:val="18"/>
          <w:lang w:val="en-US"/>
        </w:rPr>
        <w:t xml:space="preserve"> (knee extension and leg press; three sets of 10 repetitions maximum, 10RM)</w:t>
      </w:r>
      <w:r w:rsidR="003B7943" w:rsidRPr="00D258A6">
        <w:rPr>
          <w:rFonts w:ascii="Times New Roman" w:hAnsi="Times New Roman" w:cs="Times New Roman"/>
          <w:sz w:val="18"/>
          <w:szCs w:val="18"/>
          <w:lang w:val="en-US"/>
        </w:rPr>
        <w:t>, starting with training of</w:t>
      </w:r>
      <w:r w:rsidR="002F1F70">
        <w:rPr>
          <w:rFonts w:ascii="Times New Roman" w:hAnsi="Times New Roman" w:cs="Times New Roman"/>
          <w:sz w:val="18"/>
          <w:szCs w:val="18"/>
          <w:lang w:val="en-US"/>
        </w:rPr>
        <w:t xml:space="preserve"> one</w:t>
      </w:r>
      <w:r w:rsidR="003B7943" w:rsidRPr="00D258A6">
        <w:rPr>
          <w:rFonts w:ascii="Times New Roman" w:hAnsi="Times New Roman" w:cs="Times New Roman"/>
          <w:sz w:val="18"/>
          <w:szCs w:val="18"/>
          <w:lang w:val="en-US"/>
        </w:rPr>
        <w:t xml:space="preserve"> leg </w:t>
      </w:r>
      <w:r w:rsidR="00FD27A2" w:rsidRPr="00D258A6">
        <w:rPr>
          <w:rFonts w:ascii="Times New Roman" w:hAnsi="Times New Roman" w:cs="Times New Roman"/>
          <w:sz w:val="18"/>
          <w:szCs w:val="18"/>
          <w:lang w:val="en-US"/>
        </w:rPr>
        <w:t>on</w:t>
      </w:r>
      <w:r w:rsidR="003B7943" w:rsidRPr="00D258A6">
        <w:rPr>
          <w:rFonts w:ascii="Times New Roman" w:hAnsi="Times New Roman" w:cs="Times New Roman"/>
          <w:sz w:val="18"/>
          <w:szCs w:val="18"/>
          <w:lang w:val="en-US"/>
        </w:rPr>
        <w:t xml:space="preserve"> Day 1</w:t>
      </w:r>
      <w:r w:rsidR="002F1F70">
        <w:rPr>
          <w:rFonts w:ascii="Times New Roman" w:hAnsi="Times New Roman" w:cs="Times New Roman"/>
          <w:sz w:val="18"/>
          <w:szCs w:val="18"/>
          <w:lang w:val="en-US"/>
        </w:rPr>
        <w:t xml:space="preserve"> (</w:t>
      </w:r>
      <w:r w:rsidR="002F1F70" w:rsidRPr="00D258A6">
        <w:rPr>
          <w:rFonts w:ascii="Times New Roman" w:hAnsi="Times New Roman" w:cs="Times New Roman"/>
          <w:color w:val="385623" w:themeColor="accent6" w:themeShade="80"/>
          <w:sz w:val="18"/>
          <w:szCs w:val="18"/>
          <w:lang w:val="en-US"/>
        </w:rPr>
        <w:t>RT#1</w:t>
      </w:r>
      <w:r w:rsidR="002F1F70">
        <w:rPr>
          <w:rFonts w:ascii="Times New Roman" w:hAnsi="Times New Roman" w:cs="Times New Roman"/>
          <w:color w:val="385623" w:themeColor="accent6" w:themeShade="80"/>
          <w:sz w:val="18"/>
          <w:szCs w:val="18"/>
          <w:lang w:val="en-US"/>
        </w:rPr>
        <w:t>)</w:t>
      </w:r>
      <w:r w:rsidR="003B7943" w:rsidRPr="00D258A6">
        <w:rPr>
          <w:rFonts w:ascii="Times New Roman" w:hAnsi="Times New Roman" w:cs="Times New Roman"/>
          <w:sz w:val="18"/>
          <w:szCs w:val="18"/>
          <w:lang w:val="en-US"/>
        </w:rPr>
        <w:t xml:space="preserve">, followed by training of </w:t>
      </w:r>
      <w:r w:rsidR="002F1F70">
        <w:rPr>
          <w:rFonts w:ascii="Times New Roman" w:hAnsi="Times New Roman" w:cs="Times New Roman"/>
          <w:sz w:val="18"/>
          <w:szCs w:val="18"/>
          <w:lang w:val="en-US"/>
        </w:rPr>
        <w:t>the other leg</w:t>
      </w:r>
      <w:r w:rsidR="003B7943" w:rsidRPr="00D258A6">
        <w:rPr>
          <w:rFonts w:ascii="Times New Roman" w:hAnsi="Times New Roman" w:cs="Times New Roman"/>
          <w:color w:val="385623" w:themeColor="accent6" w:themeShade="80"/>
          <w:sz w:val="18"/>
          <w:szCs w:val="18"/>
          <w:lang w:val="en-US"/>
        </w:rPr>
        <w:t xml:space="preserve"> </w:t>
      </w:r>
      <w:r w:rsidR="00FD27A2" w:rsidRPr="00D258A6">
        <w:rPr>
          <w:rFonts w:ascii="Times New Roman" w:hAnsi="Times New Roman" w:cs="Times New Roman"/>
          <w:sz w:val="18"/>
          <w:szCs w:val="18"/>
          <w:lang w:val="en-US"/>
        </w:rPr>
        <w:t>on</w:t>
      </w:r>
      <w:r w:rsidR="003B7943" w:rsidRPr="00D258A6">
        <w:rPr>
          <w:rFonts w:ascii="Times New Roman" w:hAnsi="Times New Roman" w:cs="Times New Roman"/>
          <w:sz w:val="18"/>
          <w:szCs w:val="18"/>
          <w:lang w:val="en-US"/>
        </w:rPr>
        <w:t xml:space="preserve"> Day 2</w:t>
      </w:r>
      <w:r w:rsidR="002F1F70">
        <w:rPr>
          <w:rFonts w:ascii="Times New Roman" w:hAnsi="Times New Roman" w:cs="Times New Roman"/>
          <w:sz w:val="18"/>
          <w:szCs w:val="18"/>
          <w:lang w:val="en-US"/>
        </w:rPr>
        <w:t xml:space="preserve"> (</w:t>
      </w:r>
      <w:r w:rsidR="002F1F70" w:rsidRPr="00D258A6">
        <w:rPr>
          <w:rFonts w:ascii="Times New Roman" w:hAnsi="Times New Roman" w:cs="Times New Roman"/>
          <w:color w:val="385623" w:themeColor="accent6" w:themeShade="80"/>
          <w:sz w:val="18"/>
          <w:szCs w:val="18"/>
          <w:lang w:val="en-US"/>
        </w:rPr>
        <w:t>RT#2</w:t>
      </w:r>
      <w:r w:rsidR="002F1F70" w:rsidRPr="005F399B">
        <w:rPr>
          <w:rFonts w:ascii="Times New Roman" w:hAnsi="Times New Roman" w:cs="Times New Roman"/>
          <w:color w:val="000000" w:themeColor="text1"/>
          <w:sz w:val="18"/>
          <w:szCs w:val="18"/>
          <w:lang w:val="en-US"/>
        </w:rPr>
        <w:t>)</w:t>
      </w:r>
      <w:r w:rsidR="003B7943" w:rsidRPr="00D258A6">
        <w:rPr>
          <w:rFonts w:ascii="Times New Roman" w:hAnsi="Times New Roman" w:cs="Times New Roman"/>
          <w:sz w:val="18"/>
          <w:szCs w:val="18"/>
          <w:lang w:val="en-US"/>
        </w:rPr>
        <w:t>,</w:t>
      </w:r>
      <w:r w:rsidR="00FD27A2" w:rsidRPr="00D258A6">
        <w:rPr>
          <w:rFonts w:ascii="Times New Roman" w:hAnsi="Times New Roman" w:cs="Times New Roman"/>
          <w:sz w:val="18"/>
          <w:szCs w:val="18"/>
          <w:lang w:val="en-US"/>
        </w:rPr>
        <w:t xml:space="preserve"> </w:t>
      </w:r>
      <w:r w:rsidR="007319C2" w:rsidRPr="00D258A6">
        <w:rPr>
          <w:rFonts w:ascii="Times New Roman" w:hAnsi="Times New Roman" w:cs="Times New Roman"/>
          <w:sz w:val="18"/>
          <w:szCs w:val="18"/>
          <w:lang w:val="en-US"/>
        </w:rPr>
        <w:t xml:space="preserve">followed by </w:t>
      </w:r>
      <w:r w:rsidR="00FD27A2" w:rsidRPr="00D258A6">
        <w:rPr>
          <w:rFonts w:ascii="Times New Roman" w:hAnsi="Times New Roman" w:cs="Times New Roman"/>
          <w:sz w:val="18"/>
          <w:szCs w:val="18"/>
          <w:lang w:val="en-US"/>
        </w:rPr>
        <w:t>training of</w:t>
      </w:r>
      <w:r w:rsidR="003B7943" w:rsidRPr="00D258A6">
        <w:rPr>
          <w:rFonts w:ascii="Times New Roman" w:hAnsi="Times New Roman" w:cs="Times New Roman"/>
          <w:sz w:val="18"/>
          <w:szCs w:val="18"/>
          <w:lang w:val="en-US"/>
        </w:rPr>
        <w:t xml:space="preserve"> leg </w:t>
      </w:r>
      <w:r w:rsidR="003B7943" w:rsidRPr="00D258A6">
        <w:rPr>
          <w:rFonts w:ascii="Times New Roman" w:hAnsi="Times New Roman" w:cs="Times New Roman"/>
          <w:color w:val="385623" w:themeColor="accent6" w:themeShade="80"/>
          <w:sz w:val="18"/>
          <w:szCs w:val="18"/>
          <w:lang w:val="en-US"/>
        </w:rPr>
        <w:t xml:space="preserve">RT#1 </w:t>
      </w:r>
      <w:r w:rsidR="00FD27A2" w:rsidRPr="00D258A6">
        <w:rPr>
          <w:rFonts w:ascii="Times New Roman" w:hAnsi="Times New Roman" w:cs="Times New Roman"/>
          <w:sz w:val="18"/>
          <w:szCs w:val="18"/>
          <w:lang w:val="en-US"/>
        </w:rPr>
        <w:t>on</w:t>
      </w:r>
      <w:r w:rsidR="003B7943" w:rsidRPr="00D258A6">
        <w:rPr>
          <w:rFonts w:ascii="Times New Roman" w:hAnsi="Times New Roman" w:cs="Times New Roman"/>
          <w:sz w:val="18"/>
          <w:szCs w:val="18"/>
          <w:lang w:val="en-US"/>
        </w:rPr>
        <w:t xml:space="preserve"> </w:t>
      </w:r>
      <w:r w:rsidR="007319C2" w:rsidRPr="00D258A6">
        <w:rPr>
          <w:rFonts w:ascii="Times New Roman" w:hAnsi="Times New Roman" w:cs="Times New Roman"/>
          <w:sz w:val="18"/>
          <w:szCs w:val="18"/>
          <w:lang w:val="en-US"/>
        </w:rPr>
        <w:t>D</w:t>
      </w:r>
      <w:r w:rsidR="003B7943" w:rsidRPr="00D258A6">
        <w:rPr>
          <w:rFonts w:ascii="Times New Roman" w:hAnsi="Times New Roman" w:cs="Times New Roman"/>
          <w:sz w:val="18"/>
          <w:szCs w:val="18"/>
          <w:lang w:val="en-US"/>
        </w:rPr>
        <w:t>ay 3,</w:t>
      </w:r>
      <w:r w:rsidR="00FD27A2" w:rsidRPr="00D258A6">
        <w:rPr>
          <w:rFonts w:ascii="Times New Roman" w:hAnsi="Times New Roman" w:cs="Times New Roman"/>
          <w:sz w:val="18"/>
          <w:szCs w:val="18"/>
          <w:lang w:val="en-US"/>
        </w:rPr>
        <w:t xml:space="preserve"> etc</w:t>
      </w:r>
      <w:r w:rsidR="003B7943" w:rsidRPr="00D258A6">
        <w:rPr>
          <w:rFonts w:ascii="Times New Roman" w:hAnsi="Times New Roman" w:cs="Times New Roman"/>
          <w:sz w:val="18"/>
          <w:szCs w:val="18"/>
          <w:lang w:val="en-US"/>
        </w:rPr>
        <w:t xml:space="preserve">. </w:t>
      </w:r>
      <w:r w:rsidR="00013C99" w:rsidRPr="00D258A6">
        <w:rPr>
          <w:rFonts w:ascii="Times New Roman" w:hAnsi="Times New Roman" w:cs="Times New Roman"/>
          <w:sz w:val="18"/>
          <w:szCs w:val="18"/>
          <w:lang w:val="en-US"/>
        </w:rPr>
        <w:t xml:space="preserve">In this way, </w:t>
      </w:r>
      <w:r w:rsidR="00783BA2" w:rsidRPr="00D258A6">
        <w:rPr>
          <w:rFonts w:ascii="Times New Roman" w:hAnsi="Times New Roman" w:cs="Times New Roman"/>
          <w:sz w:val="18"/>
          <w:szCs w:val="18"/>
          <w:lang w:val="en-US"/>
        </w:rPr>
        <w:t xml:space="preserve">each of </w:t>
      </w:r>
      <w:r w:rsidR="003B7943" w:rsidRPr="00D258A6">
        <w:rPr>
          <w:rFonts w:ascii="Times New Roman" w:hAnsi="Times New Roman" w:cs="Times New Roman"/>
          <w:sz w:val="18"/>
          <w:szCs w:val="18"/>
          <w:lang w:val="en-US"/>
        </w:rPr>
        <w:t>the two</w:t>
      </w:r>
      <w:r w:rsidR="00013C99" w:rsidRPr="00D258A6">
        <w:rPr>
          <w:rFonts w:ascii="Times New Roman" w:hAnsi="Times New Roman" w:cs="Times New Roman"/>
          <w:sz w:val="18"/>
          <w:szCs w:val="18"/>
          <w:lang w:val="en-US"/>
        </w:rPr>
        <w:t xml:space="preserve"> dietary intervention</w:t>
      </w:r>
      <w:r w:rsidR="003B7943" w:rsidRPr="00D258A6">
        <w:rPr>
          <w:rFonts w:ascii="Times New Roman" w:hAnsi="Times New Roman" w:cs="Times New Roman"/>
          <w:sz w:val="18"/>
          <w:szCs w:val="18"/>
          <w:lang w:val="en-US"/>
        </w:rPr>
        <w:t>s</w:t>
      </w:r>
      <w:r w:rsidR="00013C99" w:rsidRPr="00D258A6">
        <w:rPr>
          <w:rFonts w:ascii="Times New Roman" w:hAnsi="Times New Roman" w:cs="Times New Roman"/>
          <w:sz w:val="18"/>
          <w:szCs w:val="18"/>
          <w:lang w:val="en-US"/>
        </w:rPr>
        <w:t xml:space="preserve"> will </w:t>
      </w:r>
      <w:r w:rsidR="00FD27A2" w:rsidRPr="00D258A6">
        <w:rPr>
          <w:rFonts w:ascii="Times New Roman" w:hAnsi="Times New Roman" w:cs="Times New Roman"/>
          <w:sz w:val="18"/>
          <w:szCs w:val="18"/>
          <w:lang w:val="en-US"/>
        </w:rPr>
        <w:t>be associated with</w:t>
      </w:r>
      <w:r w:rsidR="00861402" w:rsidRPr="00D258A6">
        <w:rPr>
          <w:rFonts w:ascii="Times New Roman" w:hAnsi="Times New Roman" w:cs="Times New Roman"/>
          <w:sz w:val="18"/>
          <w:szCs w:val="18"/>
          <w:lang w:val="en-US"/>
        </w:rPr>
        <w:t xml:space="preserve"> training of </w:t>
      </w:r>
      <w:r w:rsidR="00DA03FB" w:rsidRPr="00D258A6">
        <w:rPr>
          <w:rFonts w:ascii="Times New Roman" w:hAnsi="Times New Roman" w:cs="Times New Roman"/>
          <w:sz w:val="18"/>
          <w:szCs w:val="18"/>
          <w:lang w:val="en-US"/>
        </w:rPr>
        <w:t xml:space="preserve">one </w:t>
      </w:r>
      <w:proofErr w:type="gramStart"/>
      <w:r w:rsidR="00DA03FB" w:rsidRPr="00D258A6">
        <w:rPr>
          <w:rFonts w:ascii="Times New Roman" w:hAnsi="Times New Roman" w:cs="Times New Roman"/>
          <w:sz w:val="18"/>
          <w:szCs w:val="18"/>
          <w:lang w:val="en-US"/>
        </w:rPr>
        <w:t>particular leg</w:t>
      </w:r>
      <w:proofErr w:type="gramEnd"/>
      <w:r w:rsidR="00013C99" w:rsidRPr="00D258A6">
        <w:rPr>
          <w:rFonts w:ascii="Times New Roman" w:hAnsi="Times New Roman" w:cs="Times New Roman"/>
          <w:sz w:val="18"/>
          <w:szCs w:val="18"/>
          <w:lang w:val="en-US"/>
        </w:rPr>
        <w:t>, enabling within-subject comparisons of the two treatments</w:t>
      </w:r>
      <w:r w:rsidR="003B7943" w:rsidRPr="00D258A6">
        <w:rPr>
          <w:rFonts w:ascii="Times New Roman" w:hAnsi="Times New Roman" w:cs="Times New Roman"/>
          <w:sz w:val="18"/>
          <w:szCs w:val="18"/>
          <w:lang w:val="en-US"/>
        </w:rPr>
        <w:t xml:space="preserve">. </w:t>
      </w:r>
      <w:r w:rsidR="006453A1" w:rsidRPr="00D258A6">
        <w:rPr>
          <w:rFonts w:ascii="Times New Roman" w:hAnsi="Times New Roman" w:cs="Times New Roman"/>
          <w:color w:val="808080" w:themeColor="background1" w:themeShade="80"/>
          <w:sz w:val="18"/>
          <w:szCs w:val="18"/>
          <w:lang w:val="en-US"/>
        </w:rPr>
        <w:t xml:space="preserve">Muscle biopsies </w:t>
      </w:r>
      <w:r w:rsidR="006453A1" w:rsidRPr="00D258A6">
        <w:rPr>
          <w:rFonts w:ascii="Times New Roman" w:hAnsi="Times New Roman" w:cs="Times New Roman"/>
          <w:sz w:val="18"/>
          <w:szCs w:val="18"/>
          <w:lang w:val="en-US"/>
        </w:rPr>
        <w:t xml:space="preserve">will be sampled from m. vastus lateralis at </w:t>
      </w:r>
      <w:r w:rsidR="00F26E5B">
        <w:rPr>
          <w:rFonts w:ascii="Times New Roman" w:hAnsi="Times New Roman" w:cs="Times New Roman"/>
          <w:sz w:val="18"/>
          <w:szCs w:val="18"/>
          <w:lang w:val="en-US"/>
        </w:rPr>
        <w:t>four</w:t>
      </w:r>
      <w:r w:rsidR="00F26E5B" w:rsidRPr="00D258A6">
        <w:rPr>
          <w:rFonts w:ascii="Times New Roman" w:hAnsi="Times New Roman" w:cs="Times New Roman"/>
          <w:sz w:val="18"/>
          <w:szCs w:val="18"/>
          <w:lang w:val="en-US"/>
        </w:rPr>
        <w:t xml:space="preserve"> </w:t>
      </w:r>
      <w:r w:rsidR="006453A1" w:rsidRPr="00D258A6">
        <w:rPr>
          <w:rFonts w:ascii="Times New Roman" w:hAnsi="Times New Roman" w:cs="Times New Roman"/>
          <w:sz w:val="18"/>
          <w:szCs w:val="18"/>
          <w:lang w:val="en-US"/>
        </w:rPr>
        <w:t>time points</w:t>
      </w:r>
      <w:r w:rsidR="00DA03FB" w:rsidRPr="00D258A6">
        <w:rPr>
          <w:rFonts w:ascii="Times New Roman" w:hAnsi="Times New Roman" w:cs="Times New Roman"/>
          <w:sz w:val="18"/>
          <w:szCs w:val="18"/>
          <w:lang w:val="en-US"/>
        </w:rPr>
        <w:t xml:space="preserve"> during the intervention</w:t>
      </w:r>
      <w:r w:rsidR="006453A1" w:rsidRPr="00D258A6">
        <w:rPr>
          <w:rFonts w:ascii="Times New Roman" w:hAnsi="Times New Roman" w:cs="Times New Roman"/>
          <w:sz w:val="18"/>
          <w:szCs w:val="18"/>
          <w:lang w:val="en-US"/>
        </w:rPr>
        <w:t xml:space="preserve">: </w:t>
      </w:r>
      <w:r w:rsidR="006453A1" w:rsidRPr="00D258A6">
        <w:rPr>
          <w:rFonts w:ascii="Times New Roman" w:hAnsi="Times New Roman" w:cs="Times New Roman"/>
          <w:sz w:val="18"/>
          <w:szCs w:val="18"/>
          <w:u w:val="single"/>
          <w:lang w:val="en-US"/>
        </w:rPr>
        <w:t>T1</w:t>
      </w:r>
      <w:r w:rsidR="006453A1" w:rsidRPr="00D258A6">
        <w:rPr>
          <w:rFonts w:ascii="Times New Roman" w:hAnsi="Times New Roman" w:cs="Times New Roman"/>
          <w:sz w:val="18"/>
          <w:szCs w:val="18"/>
          <w:lang w:val="en-US"/>
        </w:rPr>
        <w:t>, time point 1 (</w:t>
      </w:r>
      <w:proofErr w:type="gramStart"/>
      <w:r w:rsidR="00FD27A2" w:rsidRPr="00D258A6">
        <w:rPr>
          <w:rFonts w:ascii="Times New Roman" w:hAnsi="Times New Roman" w:cs="Times New Roman"/>
          <w:i/>
          <w:sz w:val="18"/>
          <w:szCs w:val="18"/>
          <w:lang w:val="en-US"/>
        </w:rPr>
        <w:t>pre</w:t>
      </w:r>
      <w:r w:rsidR="00FD27A2" w:rsidRPr="00D258A6">
        <w:rPr>
          <w:rFonts w:ascii="Times New Roman" w:hAnsi="Times New Roman" w:cs="Times New Roman"/>
          <w:sz w:val="18"/>
          <w:szCs w:val="18"/>
          <w:lang w:val="en-US"/>
        </w:rPr>
        <w:t xml:space="preserve"> </w:t>
      </w:r>
      <w:r w:rsidR="00FD27A2" w:rsidRPr="00D258A6">
        <w:rPr>
          <w:rFonts w:ascii="Times New Roman" w:hAnsi="Times New Roman" w:cs="Times New Roman"/>
          <w:color w:val="385623" w:themeColor="accent6" w:themeShade="80"/>
          <w:sz w:val="18"/>
          <w:szCs w:val="18"/>
          <w:lang w:val="en-US"/>
        </w:rPr>
        <w:t>RT</w:t>
      </w:r>
      <w:proofErr w:type="gramEnd"/>
      <w:r w:rsidR="00FD27A2" w:rsidRPr="00D258A6">
        <w:rPr>
          <w:rFonts w:ascii="Times New Roman" w:hAnsi="Times New Roman" w:cs="Times New Roman"/>
          <w:color w:val="385623" w:themeColor="accent6" w:themeShade="80"/>
          <w:sz w:val="18"/>
          <w:szCs w:val="18"/>
          <w:lang w:val="en-US"/>
        </w:rPr>
        <w:t>#1</w:t>
      </w:r>
      <w:r w:rsidR="00DA03FB" w:rsidRPr="00D258A6">
        <w:rPr>
          <w:rFonts w:ascii="Times New Roman" w:hAnsi="Times New Roman" w:cs="Times New Roman"/>
          <w:sz w:val="18"/>
          <w:szCs w:val="18"/>
          <w:lang w:val="en-US"/>
        </w:rPr>
        <w:t xml:space="preserve"> leg</w:t>
      </w:r>
      <w:r w:rsidR="006453A1" w:rsidRPr="00D258A6">
        <w:rPr>
          <w:rFonts w:ascii="Times New Roman" w:hAnsi="Times New Roman" w:cs="Times New Roman"/>
          <w:sz w:val="18"/>
          <w:szCs w:val="18"/>
          <w:lang w:val="en-US"/>
        </w:rPr>
        <w:t>)</w:t>
      </w:r>
      <w:r w:rsidR="00783820" w:rsidRPr="00D258A6">
        <w:rPr>
          <w:rFonts w:ascii="Times New Roman" w:hAnsi="Times New Roman" w:cs="Times New Roman"/>
          <w:sz w:val="18"/>
          <w:szCs w:val="18"/>
          <w:lang w:val="en-US"/>
        </w:rPr>
        <w:t>,</w:t>
      </w:r>
      <w:r w:rsidR="006453A1" w:rsidRPr="00D258A6">
        <w:rPr>
          <w:rFonts w:ascii="Times New Roman" w:hAnsi="Times New Roman" w:cs="Times New Roman"/>
          <w:sz w:val="18"/>
          <w:szCs w:val="18"/>
          <w:lang w:val="en-US"/>
        </w:rPr>
        <w:t xml:space="preserve"> </w:t>
      </w:r>
      <w:r w:rsidR="006453A1" w:rsidRPr="00D258A6">
        <w:rPr>
          <w:rFonts w:ascii="Times New Roman" w:hAnsi="Times New Roman" w:cs="Times New Roman"/>
          <w:sz w:val="18"/>
          <w:szCs w:val="18"/>
          <w:u w:val="single"/>
          <w:lang w:val="en-US"/>
        </w:rPr>
        <w:t>T2</w:t>
      </w:r>
      <w:r w:rsidR="00FD27A2" w:rsidRPr="00D258A6">
        <w:rPr>
          <w:rFonts w:ascii="Times New Roman" w:hAnsi="Times New Roman" w:cs="Times New Roman"/>
          <w:sz w:val="18"/>
          <w:szCs w:val="18"/>
          <w:lang w:val="en-US"/>
        </w:rPr>
        <w:t xml:space="preserve"> (</w:t>
      </w:r>
      <w:r w:rsidR="00FD27A2" w:rsidRPr="00D258A6">
        <w:rPr>
          <w:rFonts w:ascii="Times New Roman" w:hAnsi="Times New Roman" w:cs="Times New Roman"/>
          <w:i/>
          <w:sz w:val="18"/>
          <w:szCs w:val="18"/>
          <w:lang w:val="en-US"/>
        </w:rPr>
        <w:t>pre</w:t>
      </w:r>
      <w:r w:rsidR="00FD27A2" w:rsidRPr="00D258A6">
        <w:rPr>
          <w:rFonts w:ascii="Times New Roman" w:hAnsi="Times New Roman" w:cs="Times New Roman"/>
          <w:sz w:val="18"/>
          <w:szCs w:val="18"/>
          <w:lang w:val="en-US"/>
        </w:rPr>
        <w:t xml:space="preserve"> </w:t>
      </w:r>
      <w:r w:rsidR="00FD27A2" w:rsidRPr="00D258A6">
        <w:rPr>
          <w:rFonts w:ascii="Times New Roman" w:hAnsi="Times New Roman" w:cs="Times New Roman"/>
          <w:color w:val="385623" w:themeColor="accent6" w:themeShade="80"/>
          <w:sz w:val="18"/>
          <w:szCs w:val="18"/>
          <w:lang w:val="en-US"/>
        </w:rPr>
        <w:t>RT#2</w:t>
      </w:r>
      <w:r w:rsidR="00DA03FB" w:rsidRPr="00D258A6">
        <w:rPr>
          <w:rFonts w:ascii="Times New Roman" w:hAnsi="Times New Roman" w:cs="Times New Roman"/>
          <w:color w:val="385623" w:themeColor="accent6" w:themeShade="80"/>
          <w:sz w:val="18"/>
          <w:szCs w:val="18"/>
          <w:lang w:val="en-US"/>
        </w:rPr>
        <w:t xml:space="preserve"> </w:t>
      </w:r>
      <w:r w:rsidR="00DA03FB" w:rsidRPr="00D258A6">
        <w:rPr>
          <w:rFonts w:ascii="Times New Roman" w:hAnsi="Times New Roman" w:cs="Times New Roman"/>
          <w:sz w:val="18"/>
          <w:szCs w:val="18"/>
          <w:lang w:val="en-US"/>
        </w:rPr>
        <w:t>leg</w:t>
      </w:r>
      <w:r w:rsidR="00FD27A2" w:rsidRPr="00D258A6">
        <w:rPr>
          <w:rFonts w:ascii="Times New Roman" w:hAnsi="Times New Roman" w:cs="Times New Roman"/>
          <w:sz w:val="18"/>
          <w:szCs w:val="18"/>
          <w:lang w:val="en-US"/>
        </w:rPr>
        <w:t>)</w:t>
      </w:r>
      <w:r w:rsidR="00783820" w:rsidRPr="00D258A6">
        <w:rPr>
          <w:rFonts w:ascii="Times New Roman" w:hAnsi="Times New Roman" w:cs="Times New Roman"/>
          <w:sz w:val="18"/>
          <w:szCs w:val="18"/>
          <w:lang w:val="en-US"/>
        </w:rPr>
        <w:t>,</w:t>
      </w:r>
      <w:r w:rsidR="009A2FCB" w:rsidRPr="00D258A6">
        <w:rPr>
          <w:rFonts w:ascii="Times New Roman" w:hAnsi="Times New Roman" w:cs="Times New Roman"/>
          <w:sz w:val="18"/>
          <w:szCs w:val="18"/>
          <w:lang w:val="en-US"/>
        </w:rPr>
        <w:t xml:space="preserve"> </w:t>
      </w:r>
      <w:r w:rsidR="009A2FCB" w:rsidRPr="00D258A6">
        <w:rPr>
          <w:rFonts w:ascii="Times New Roman" w:hAnsi="Times New Roman" w:cs="Times New Roman"/>
          <w:sz w:val="18"/>
          <w:szCs w:val="18"/>
          <w:u w:val="single"/>
          <w:lang w:val="en-US"/>
        </w:rPr>
        <w:t>T3</w:t>
      </w:r>
      <w:r w:rsidR="009A2FCB" w:rsidRPr="00D258A6">
        <w:rPr>
          <w:rFonts w:ascii="Times New Roman" w:hAnsi="Times New Roman" w:cs="Times New Roman"/>
          <w:sz w:val="18"/>
          <w:szCs w:val="18"/>
          <w:lang w:val="en-US"/>
        </w:rPr>
        <w:t xml:space="preserve"> (</w:t>
      </w:r>
      <w:r w:rsidR="009A2FCB" w:rsidRPr="00D258A6">
        <w:rPr>
          <w:rFonts w:ascii="Times New Roman" w:hAnsi="Times New Roman" w:cs="Times New Roman"/>
          <w:i/>
          <w:sz w:val="18"/>
          <w:szCs w:val="18"/>
          <w:lang w:val="en-US"/>
        </w:rPr>
        <w:t>post</w:t>
      </w:r>
      <w:r w:rsidR="009A2FCB" w:rsidRPr="00D258A6">
        <w:rPr>
          <w:rFonts w:ascii="Times New Roman" w:hAnsi="Times New Roman" w:cs="Times New Roman"/>
          <w:sz w:val="18"/>
          <w:szCs w:val="18"/>
          <w:lang w:val="en-US"/>
        </w:rPr>
        <w:t xml:space="preserve"> </w:t>
      </w:r>
      <w:r w:rsidR="009A2FCB" w:rsidRPr="00D258A6">
        <w:rPr>
          <w:rFonts w:ascii="Times New Roman" w:hAnsi="Times New Roman" w:cs="Times New Roman"/>
          <w:color w:val="385623" w:themeColor="accent6" w:themeShade="80"/>
          <w:sz w:val="18"/>
          <w:szCs w:val="18"/>
          <w:lang w:val="en-US"/>
        </w:rPr>
        <w:t>RT#1</w:t>
      </w:r>
      <w:r w:rsidR="00DA03FB" w:rsidRPr="00D258A6">
        <w:rPr>
          <w:rFonts w:ascii="Times New Roman" w:hAnsi="Times New Roman" w:cs="Times New Roman"/>
          <w:color w:val="385623" w:themeColor="accent6" w:themeShade="80"/>
          <w:sz w:val="18"/>
          <w:szCs w:val="18"/>
          <w:lang w:val="en-US"/>
        </w:rPr>
        <w:t xml:space="preserve"> </w:t>
      </w:r>
      <w:r w:rsidR="00DA03FB" w:rsidRPr="00D258A6">
        <w:rPr>
          <w:rFonts w:ascii="Times New Roman" w:hAnsi="Times New Roman" w:cs="Times New Roman"/>
          <w:sz w:val="18"/>
          <w:szCs w:val="18"/>
          <w:lang w:val="en-US"/>
        </w:rPr>
        <w:t>leg</w:t>
      </w:r>
      <w:r w:rsidR="009A2FCB" w:rsidRPr="00D258A6">
        <w:rPr>
          <w:rFonts w:ascii="Times New Roman" w:hAnsi="Times New Roman" w:cs="Times New Roman"/>
          <w:sz w:val="18"/>
          <w:szCs w:val="18"/>
          <w:lang w:val="en-US"/>
        </w:rPr>
        <w:t>, before RT on day 11)</w:t>
      </w:r>
      <w:r w:rsidR="00783820" w:rsidRPr="00D258A6">
        <w:rPr>
          <w:rFonts w:ascii="Times New Roman" w:hAnsi="Times New Roman" w:cs="Times New Roman"/>
          <w:sz w:val="18"/>
          <w:szCs w:val="18"/>
          <w:lang w:val="en-US"/>
        </w:rPr>
        <w:t>, and</w:t>
      </w:r>
      <w:r w:rsidR="009A2FCB" w:rsidRPr="00D258A6">
        <w:rPr>
          <w:rFonts w:ascii="Times New Roman" w:hAnsi="Times New Roman" w:cs="Times New Roman"/>
          <w:sz w:val="18"/>
          <w:szCs w:val="18"/>
          <w:lang w:val="en-US"/>
        </w:rPr>
        <w:t xml:space="preserve"> </w:t>
      </w:r>
      <w:r w:rsidR="009A2FCB" w:rsidRPr="00D258A6">
        <w:rPr>
          <w:rFonts w:ascii="Times New Roman" w:hAnsi="Times New Roman" w:cs="Times New Roman"/>
          <w:sz w:val="18"/>
          <w:szCs w:val="18"/>
          <w:u w:val="single"/>
          <w:lang w:val="en-US"/>
        </w:rPr>
        <w:t>T</w:t>
      </w:r>
      <w:r w:rsidR="007F436B">
        <w:rPr>
          <w:rFonts w:ascii="Times New Roman" w:hAnsi="Times New Roman" w:cs="Times New Roman"/>
          <w:sz w:val="18"/>
          <w:szCs w:val="18"/>
          <w:u w:val="single"/>
          <w:lang w:val="en-US"/>
        </w:rPr>
        <w:t>4</w:t>
      </w:r>
      <w:r w:rsidR="009A2FCB" w:rsidRPr="00D258A6">
        <w:rPr>
          <w:rFonts w:ascii="Times New Roman" w:hAnsi="Times New Roman" w:cs="Times New Roman"/>
          <w:sz w:val="18"/>
          <w:szCs w:val="18"/>
          <w:lang w:val="en-US"/>
        </w:rPr>
        <w:t xml:space="preserve"> (</w:t>
      </w:r>
      <w:r w:rsidR="009A2FCB" w:rsidRPr="00D258A6">
        <w:rPr>
          <w:rFonts w:ascii="Times New Roman" w:hAnsi="Times New Roman" w:cs="Times New Roman"/>
          <w:i/>
          <w:sz w:val="18"/>
          <w:szCs w:val="18"/>
          <w:lang w:val="en-US"/>
        </w:rPr>
        <w:t>post</w:t>
      </w:r>
      <w:r w:rsidR="009A2FCB" w:rsidRPr="00D258A6">
        <w:rPr>
          <w:rFonts w:ascii="Times New Roman" w:hAnsi="Times New Roman" w:cs="Times New Roman"/>
          <w:sz w:val="18"/>
          <w:szCs w:val="18"/>
          <w:lang w:val="en-US"/>
        </w:rPr>
        <w:t xml:space="preserve"> </w:t>
      </w:r>
      <w:r w:rsidR="009A2FCB" w:rsidRPr="00D258A6">
        <w:rPr>
          <w:rFonts w:ascii="Times New Roman" w:hAnsi="Times New Roman" w:cs="Times New Roman"/>
          <w:color w:val="385623" w:themeColor="accent6" w:themeShade="80"/>
          <w:sz w:val="18"/>
          <w:szCs w:val="18"/>
          <w:lang w:val="en-US"/>
        </w:rPr>
        <w:t>RT#2</w:t>
      </w:r>
      <w:r w:rsidR="00DA03FB" w:rsidRPr="00D258A6">
        <w:rPr>
          <w:rFonts w:ascii="Times New Roman" w:hAnsi="Times New Roman" w:cs="Times New Roman"/>
          <w:color w:val="385623" w:themeColor="accent6" w:themeShade="80"/>
          <w:sz w:val="18"/>
          <w:szCs w:val="18"/>
          <w:lang w:val="en-US"/>
        </w:rPr>
        <w:t xml:space="preserve"> </w:t>
      </w:r>
      <w:r w:rsidR="00DA03FB" w:rsidRPr="00D258A6">
        <w:rPr>
          <w:rFonts w:ascii="Times New Roman" w:hAnsi="Times New Roman" w:cs="Times New Roman"/>
          <w:sz w:val="18"/>
          <w:szCs w:val="18"/>
          <w:lang w:val="en-US"/>
        </w:rPr>
        <w:t>leg</w:t>
      </w:r>
      <w:r w:rsidR="009A2FCB" w:rsidRPr="00D258A6">
        <w:rPr>
          <w:rFonts w:ascii="Times New Roman" w:hAnsi="Times New Roman" w:cs="Times New Roman"/>
          <w:sz w:val="18"/>
          <w:szCs w:val="18"/>
          <w:lang w:val="en-US"/>
        </w:rPr>
        <w:t xml:space="preserve">, before RT on day 12). </w:t>
      </w:r>
      <w:r w:rsidR="00DA03FB" w:rsidRPr="00D258A6">
        <w:rPr>
          <w:rFonts w:ascii="Times New Roman" w:hAnsi="Times New Roman" w:cs="Times New Roman"/>
          <w:sz w:val="18"/>
          <w:szCs w:val="18"/>
          <w:lang w:val="en-US"/>
        </w:rPr>
        <w:t xml:space="preserve">Blood </w:t>
      </w:r>
      <w:r w:rsidR="00A72323" w:rsidRPr="00D258A6">
        <w:rPr>
          <w:rFonts w:ascii="Times New Roman" w:hAnsi="Times New Roman" w:cs="Times New Roman"/>
          <w:sz w:val="18"/>
          <w:szCs w:val="18"/>
          <w:lang w:val="en-US"/>
        </w:rPr>
        <w:t>samples will be collected</w:t>
      </w:r>
      <w:r w:rsidR="00DA03FB" w:rsidRPr="00D258A6">
        <w:rPr>
          <w:rFonts w:ascii="Times New Roman" w:hAnsi="Times New Roman" w:cs="Times New Roman"/>
          <w:sz w:val="18"/>
          <w:szCs w:val="18"/>
          <w:lang w:val="en-US"/>
        </w:rPr>
        <w:t xml:space="preserve"> at the same time points. </w:t>
      </w:r>
      <w:r w:rsidR="009A2FCB" w:rsidRPr="00D258A6">
        <w:rPr>
          <w:rFonts w:ascii="Times New Roman" w:hAnsi="Times New Roman" w:cs="Times New Roman"/>
          <w:sz w:val="18"/>
          <w:szCs w:val="18"/>
          <w:lang w:val="en-US"/>
        </w:rPr>
        <w:t xml:space="preserve">Physical </w:t>
      </w:r>
      <w:r w:rsidR="007319C2" w:rsidRPr="00D258A6">
        <w:rPr>
          <w:rFonts w:ascii="Times New Roman" w:hAnsi="Times New Roman" w:cs="Times New Roman"/>
          <w:sz w:val="18"/>
          <w:szCs w:val="18"/>
          <w:lang w:val="en-US"/>
        </w:rPr>
        <w:t>performance tests</w:t>
      </w:r>
      <w:r w:rsidR="009A2FCB" w:rsidRPr="00D258A6">
        <w:rPr>
          <w:rFonts w:ascii="Times New Roman" w:hAnsi="Times New Roman" w:cs="Times New Roman"/>
          <w:sz w:val="18"/>
          <w:szCs w:val="18"/>
          <w:lang w:val="en-US"/>
        </w:rPr>
        <w:t xml:space="preserve"> (</w:t>
      </w:r>
      <w:r w:rsidR="009A2FCB" w:rsidRPr="00D258A6">
        <w:rPr>
          <w:rFonts w:ascii="Times New Roman" w:hAnsi="Times New Roman" w:cs="Times New Roman"/>
          <w:color w:val="808080" w:themeColor="background1" w:themeShade="80"/>
          <w:sz w:val="18"/>
          <w:szCs w:val="18"/>
          <w:lang w:val="en-US"/>
        </w:rPr>
        <w:t>Test</w:t>
      </w:r>
      <w:r w:rsidR="009A2FCB" w:rsidRPr="00D258A6">
        <w:rPr>
          <w:rFonts w:ascii="Times New Roman" w:hAnsi="Times New Roman" w:cs="Times New Roman"/>
          <w:sz w:val="18"/>
          <w:szCs w:val="18"/>
          <w:lang w:val="en-US"/>
        </w:rPr>
        <w:t>)</w:t>
      </w:r>
      <w:r w:rsidR="006453A1" w:rsidRPr="00D258A6">
        <w:rPr>
          <w:rFonts w:ascii="Times New Roman" w:hAnsi="Times New Roman" w:cs="Times New Roman"/>
          <w:sz w:val="18"/>
          <w:szCs w:val="18"/>
          <w:lang w:val="en-US"/>
        </w:rPr>
        <w:t xml:space="preserve"> will be performed </w:t>
      </w:r>
      <w:r w:rsidR="009A2FCB" w:rsidRPr="00D258A6">
        <w:rPr>
          <w:rFonts w:ascii="Times New Roman" w:hAnsi="Times New Roman" w:cs="Times New Roman"/>
          <w:sz w:val="18"/>
          <w:szCs w:val="18"/>
          <w:lang w:val="en-US"/>
        </w:rPr>
        <w:t xml:space="preserve">prior to </w:t>
      </w:r>
      <w:r w:rsidR="007319C2" w:rsidRPr="00D258A6">
        <w:rPr>
          <w:rFonts w:ascii="Times New Roman" w:hAnsi="Times New Roman" w:cs="Times New Roman"/>
          <w:sz w:val="18"/>
          <w:szCs w:val="18"/>
          <w:lang w:val="en-US"/>
        </w:rPr>
        <w:t xml:space="preserve">onset of the </w:t>
      </w:r>
      <w:r w:rsidR="009A2FCB" w:rsidRPr="00D258A6">
        <w:rPr>
          <w:rFonts w:ascii="Times New Roman" w:hAnsi="Times New Roman" w:cs="Times New Roman"/>
          <w:sz w:val="18"/>
          <w:szCs w:val="18"/>
          <w:lang w:val="en-US"/>
        </w:rPr>
        <w:t>intervention</w:t>
      </w:r>
      <w:r w:rsidR="007319C2" w:rsidRPr="00D258A6">
        <w:rPr>
          <w:rFonts w:ascii="Times New Roman" w:hAnsi="Times New Roman" w:cs="Times New Roman"/>
          <w:sz w:val="18"/>
          <w:szCs w:val="18"/>
          <w:lang w:val="en-US"/>
        </w:rPr>
        <w:t xml:space="preserve"> (</w:t>
      </w:r>
      <w:r w:rsidR="00A81871" w:rsidRPr="00D258A6">
        <w:rPr>
          <w:rFonts w:ascii="Times New Roman" w:hAnsi="Times New Roman" w:cs="Times New Roman"/>
          <w:sz w:val="18"/>
          <w:szCs w:val="18"/>
          <w:lang w:val="en-US"/>
        </w:rPr>
        <w:t xml:space="preserve">T0, </w:t>
      </w:r>
      <w:r w:rsidR="007319C2" w:rsidRPr="00D258A6">
        <w:rPr>
          <w:rFonts w:ascii="Times New Roman" w:hAnsi="Times New Roman" w:cs="Times New Roman"/>
          <w:sz w:val="18"/>
          <w:szCs w:val="18"/>
          <w:lang w:val="en-US"/>
        </w:rPr>
        <w:t>days -7 and -5)</w:t>
      </w:r>
      <w:r w:rsidR="004C7FDE" w:rsidRPr="00D258A6">
        <w:rPr>
          <w:rFonts w:ascii="Times New Roman" w:hAnsi="Times New Roman" w:cs="Times New Roman"/>
          <w:sz w:val="18"/>
          <w:szCs w:val="18"/>
          <w:lang w:val="en-US"/>
        </w:rPr>
        <w:t xml:space="preserve"> and after the intervention </w:t>
      </w:r>
      <w:r w:rsidR="002A0966" w:rsidRPr="00D258A6">
        <w:rPr>
          <w:rFonts w:ascii="Times New Roman" w:hAnsi="Times New Roman" w:cs="Times New Roman"/>
          <w:sz w:val="18"/>
          <w:szCs w:val="18"/>
          <w:lang w:val="en-US"/>
        </w:rPr>
        <w:t>(T3</w:t>
      </w:r>
      <w:r w:rsidR="0040173E">
        <w:rPr>
          <w:rFonts w:ascii="Times New Roman" w:hAnsi="Times New Roman" w:cs="Times New Roman"/>
          <w:sz w:val="18"/>
          <w:szCs w:val="18"/>
          <w:lang w:val="en-US"/>
        </w:rPr>
        <w:t>/</w:t>
      </w:r>
      <w:r w:rsidR="002A0966" w:rsidRPr="00D258A6">
        <w:rPr>
          <w:rFonts w:ascii="Times New Roman" w:hAnsi="Times New Roman" w:cs="Times New Roman"/>
          <w:sz w:val="18"/>
          <w:szCs w:val="18"/>
          <w:lang w:val="en-US"/>
        </w:rPr>
        <w:t>T4, Day 11</w:t>
      </w:r>
      <w:r w:rsidR="0040173E">
        <w:rPr>
          <w:rFonts w:ascii="Times New Roman" w:hAnsi="Times New Roman" w:cs="Times New Roman"/>
          <w:sz w:val="18"/>
          <w:szCs w:val="18"/>
          <w:lang w:val="en-US"/>
        </w:rPr>
        <w:t>/</w:t>
      </w:r>
      <w:r w:rsidR="002A0966" w:rsidRPr="00D258A6">
        <w:rPr>
          <w:rFonts w:ascii="Times New Roman" w:hAnsi="Times New Roman" w:cs="Times New Roman"/>
          <w:sz w:val="18"/>
          <w:szCs w:val="18"/>
          <w:lang w:val="en-US"/>
        </w:rPr>
        <w:t>Day 12</w:t>
      </w:r>
      <w:r w:rsidR="0040173E">
        <w:rPr>
          <w:rFonts w:ascii="Times New Roman" w:hAnsi="Times New Roman" w:cs="Times New Roman"/>
          <w:sz w:val="18"/>
          <w:szCs w:val="18"/>
          <w:lang w:val="en-US"/>
        </w:rPr>
        <w:t>; Day 13</w:t>
      </w:r>
      <w:r w:rsidR="002A0966" w:rsidRPr="00D258A6">
        <w:rPr>
          <w:rFonts w:ascii="Times New Roman" w:hAnsi="Times New Roman" w:cs="Times New Roman"/>
          <w:sz w:val="18"/>
          <w:szCs w:val="18"/>
          <w:lang w:val="en-US"/>
        </w:rPr>
        <w:t>)</w:t>
      </w:r>
      <w:r w:rsidR="009A2FCB" w:rsidRPr="00D258A6">
        <w:rPr>
          <w:rFonts w:ascii="Times New Roman" w:hAnsi="Times New Roman" w:cs="Times New Roman"/>
          <w:sz w:val="18"/>
          <w:szCs w:val="18"/>
          <w:lang w:val="en-US"/>
        </w:rPr>
        <w:t xml:space="preserve">, measured </w:t>
      </w:r>
      <w:r w:rsidR="006453A1" w:rsidRPr="00D258A6">
        <w:rPr>
          <w:rFonts w:ascii="Times New Roman" w:hAnsi="Times New Roman" w:cs="Times New Roman"/>
          <w:sz w:val="18"/>
          <w:szCs w:val="18"/>
          <w:lang w:val="en-US"/>
        </w:rPr>
        <w:t xml:space="preserve">as </w:t>
      </w:r>
      <w:r w:rsidR="0040173E">
        <w:rPr>
          <w:rFonts w:ascii="Times New Roman" w:hAnsi="Times New Roman" w:cs="Times New Roman"/>
          <w:sz w:val="18"/>
          <w:szCs w:val="18"/>
          <w:lang w:val="en-US"/>
        </w:rPr>
        <w:t xml:space="preserve">unilateral </w:t>
      </w:r>
      <w:r w:rsidR="00115EB2" w:rsidRPr="00D258A6">
        <w:rPr>
          <w:rFonts w:ascii="Times New Roman" w:hAnsi="Times New Roman" w:cs="Times New Roman"/>
          <w:sz w:val="18"/>
          <w:szCs w:val="18"/>
          <w:lang w:val="en-US"/>
        </w:rPr>
        <w:t>isokinetic knee extension torque/isometric knee extension force</w:t>
      </w:r>
      <w:r w:rsidR="00674D50">
        <w:rPr>
          <w:rFonts w:ascii="Times New Roman" w:hAnsi="Times New Roman" w:cs="Times New Roman"/>
          <w:sz w:val="18"/>
          <w:szCs w:val="18"/>
          <w:lang w:val="en-US"/>
        </w:rPr>
        <w:t>,</w:t>
      </w:r>
      <w:r w:rsidR="00115EB2" w:rsidRPr="00D258A6">
        <w:rPr>
          <w:rFonts w:ascii="Times New Roman" w:hAnsi="Times New Roman" w:cs="Times New Roman"/>
          <w:sz w:val="18"/>
          <w:szCs w:val="18"/>
          <w:lang w:val="en-US"/>
        </w:rPr>
        <w:t xml:space="preserve"> </w:t>
      </w:r>
      <w:r w:rsidR="004638B3">
        <w:rPr>
          <w:rFonts w:ascii="Times New Roman" w:hAnsi="Times New Roman" w:cs="Times New Roman"/>
          <w:sz w:val="18"/>
          <w:szCs w:val="18"/>
          <w:lang w:val="en-US"/>
        </w:rPr>
        <w:t xml:space="preserve">and </w:t>
      </w:r>
      <w:r w:rsidR="006453A1" w:rsidRPr="00D258A6">
        <w:rPr>
          <w:rFonts w:ascii="Times New Roman" w:hAnsi="Times New Roman" w:cs="Times New Roman"/>
          <w:sz w:val="18"/>
          <w:szCs w:val="18"/>
          <w:lang w:val="en-US"/>
        </w:rPr>
        <w:t>one repetition maximum (1RM) in knee extension and leg press</w:t>
      </w:r>
      <w:r w:rsidR="00DA03FB" w:rsidRPr="00D258A6">
        <w:rPr>
          <w:rFonts w:ascii="Times New Roman" w:hAnsi="Times New Roman" w:cs="Times New Roman"/>
          <w:sz w:val="18"/>
          <w:szCs w:val="18"/>
          <w:lang w:val="en-US"/>
        </w:rPr>
        <w:t xml:space="preserve"> of </w:t>
      </w:r>
      <w:r w:rsidR="00674D50">
        <w:rPr>
          <w:rFonts w:ascii="Times New Roman" w:hAnsi="Times New Roman" w:cs="Times New Roman"/>
          <w:sz w:val="18"/>
          <w:szCs w:val="18"/>
          <w:lang w:val="en-US"/>
        </w:rPr>
        <w:t>each</w:t>
      </w:r>
      <w:r w:rsidR="00DA03FB" w:rsidRPr="00D258A6">
        <w:rPr>
          <w:rFonts w:ascii="Times New Roman" w:hAnsi="Times New Roman" w:cs="Times New Roman"/>
          <w:sz w:val="18"/>
          <w:szCs w:val="18"/>
          <w:lang w:val="en-US"/>
        </w:rPr>
        <w:t xml:space="preserve"> legs</w:t>
      </w:r>
      <w:r w:rsidR="00301E5C">
        <w:rPr>
          <w:rFonts w:ascii="Times New Roman" w:hAnsi="Times New Roman" w:cs="Times New Roman"/>
          <w:sz w:val="18"/>
          <w:szCs w:val="18"/>
          <w:lang w:val="en-US"/>
        </w:rPr>
        <w:t>.</w:t>
      </w:r>
      <w:r w:rsidR="0027431E">
        <w:rPr>
          <w:rFonts w:ascii="Times New Roman" w:hAnsi="Times New Roman" w:cs="Times New Roman"/>
          <w:sz w:val="18"/>
          <w:szCs w:val="18"/>
          <w:lang w:val="en-US"/>
        </w:rPr>
        <w:t xml:space="preserve"> In addition,</w:t>
      </w:r>
      <w:r w:rsidR="00EE7488">
        <w:rPr>
          <w:rFonts w:ascii="Times New Roman" w:hAnsi="Times New Roman" w:cs="Times New Roman"/>
          <w:sz w:val="18"/>
          <w:szCs w:val="18"/>
          <w:lang w:val="en-US"/>
        </w:rPr>
        <w:t xml:space="preserve"> </w:t>
      </w:r>
      <w:r w:rsidR="00D10696" w:rsidRPr="00D258A6">
        <w:rPr>
          <w:rFonts w:ascii="Times New Roman" w:hAnsi="Times New Roman" w:cs="Times New Roman"/>
          <w:sz w:val="18"/>
          <w:szCs w:val="18"/>
          <w:lang w:val="en-US"/>
        </w:rPr>
        <w:t>isokinetic knee extension torque/isometric knee extension force</w:t>
      </w:r>
      <w:r w:rsidR="0027431E">
        <w:rPr>
          <w:rFonts w:ascii="Times New Roman" w:hAnsi="Times New Roman" w:cs="Times New Roman"/>
          <w:sz w:val="18"/>
          <w:szCs w:val="18"/>
          <w:lang w:val="en-US"/>
        </w:rPr>
        <w:t xml:space="preserve"> will be </w:t>
      </w:r>
      <w:r w:rsidR="00674D50">
        <w:rPr>
          <w:rFonts w:ascii="Times New Roman" w:hAnsi="Times New Roman" w:cs="Times New Roman"/>
          <w:sz w:val="18"/>
          <w:szCs w:val="18"/>
          <w:lang w:val="en-US"/>
        </w:rPr>
        <w:t xml:space="preserve">measured </w:t>
      </w:r>
      <w:r w:rsidR="00E44F55">
        <w:rPr>
          <w:rFonts w:ascii="Times New Roman" w:hAnsi="Times New Roman" w:cs="Times New Roman"/>
          <w:sz w:val="18"/>
          <w:szCs w:val="18"/>
          <w:lang w:val="en-US"/>
        </w:rPr>
        <w:t xml:space="preserve">~30 min after training </w:t>
      </w:r>
      <w:r w:rsidR="00E80EB5">
        <w:rPr>
          <w:rFonts w:ascii="Times New Roman" w:hAnsi="Times New Roman" w:cs="Times New Roman"/>
          <w:sz w:val="18"/>
          <w:szCs w:val="18"/>
          <w:lang w:val="en-US"/>
        </w:rPr>
        <w:t>on</w:t>
      </w:r>
      <w:r w:rsidR="0027431E">
        <w:rPr>
          <w:rFonts w:ascii="Times New Roman" w:hAnsi="Times New Roman" w:cs="Times New Roman"/>
          <w:sz w:val="18"/>
          <w:szCs w:val="18"/>
          <w:lang w:val="en-US"/>
        </w:rPr>
        <w:t xml:space="preserve"> </w:t>
      </w:r>
      <w:r w:rsidR="003F07A2">
        <w:rPr>
          <w:rFonts w:ascii="Times New Roman" w:hAnsi="Times New Roman" w:cs="Times New Roman"/>
          <w:sz w:val="18"/>
          <w:szCs w:val="18"/>
          <w:lang w:val="en-US"/>
        </w:rPr>
        <w:t xml:space="preserve">Days </w:t>
      </w:r>
      <w:r w:rsidR="00C77B0B">
        <w:rPr>
          <w:rFonts w:ascii="Times New Roman" w:hAnsi="Times New Roman" w:cs="Times New Roman"/>
          <w:sz w:val="18"/>
          <w:szCs w:val="18"/>
          <w:lang w:val="en-US"/>
        </w:rPr>
        <w:t xml:space="preserve">3, </w:t>
      </w:r>
      <w:r w:rsidR="003F07A2">
        <w:rPr>
          <w:rFonts w:ascii="Times New Roman" w:hAnsi="Times New Roman" w:cs="Times New Roman"/>
          <w:sz w:val="18"/>
          <w:szCs w:val="18"/>
          <w:lang w:val="en-US"/>
        </w:rPr>
        <w:t xml:space="preserve">4, 5, </w:t>
      </w:r>
      <w:r w:rsidR="00C77B0B">
        <w:rPr>
          <w:rFonts w:ascii="Times New Roman" w:hAnsi="Times New Roman" w:cs="Times New Roman"/>
          <w:sz w:val="18"/>
          <w:szCs w:val="18"/>
          <w:lang w:val="en-US"/>
        </w:rPr>
        <w:t xml:space="preserve">7, </w:t>
      </w:r>
      <w:r w:rsidR="003F07A2">
        <w:rPr>
          <w:rFonts w:ascii="Times New Roman" w:hAnsi="Times New Roman" w:cs="Times New Roman"/>
          <w:sz w:val="18"/>
          <w:szCs w:val="18"/>
          <w:lang w:val="en-US"/>
        </w:rPr>
        <w:t>8 and 9</w:t>
      </w:r>
      <w:r w:rsidR="00567BA0" w:rsidRPr="00567BA0">
        <w:rPr>
          <w:rFonts w:ascii="Times New Roman" w:hAnsi="Times New Roman" w:cs="Times New Roman"/>
          <w:sz w:val="18"/>
          <w:szCs w:val="18"/>
          <w:lang w:val="en-US"/>
        </w:rPr>
        <w:t xml:space="preserve"> </w:t>
      </w:r>
      <w:r w:rsidR="00567BA0">
        <w:rPr>
          <w:rFonts w:ascii="Times New Roman" w:hAnsi="Times New Roman" w:cs="Times New Roman"/>
          <w:sz w:val="18"/>
          <w:szCs w:val="18"/>
          <w:lang w:val="en-US"/>
        </w:rPr>
        <w:t>on both legs</w:t>
      </w:r>
      <w:r w:rsidR="0027431E">
        <w:rPr>
          <w:rFonts w:ascii="Times New Roman" w:hAnsi="Times New Roman" w:cs="Times New Roman"/>
          <w:sz w:val="18"/>
          <w:szCs w:val="18"/>
          <w:lang w:val="en-US"/>
        </w:rPr>
        <w:t>.</w:t>
      </w:r>
      <w:r w:rsidR="00BA2DC6" w:rsidRPr="00D258A6">
        <w:rPr>
          <w:rFonts w:ascii="Times New Roman" w:hAnsi="Times New Roman" w:cs="Times New Roman"/>
          <w:sz w:val="18"/>
          <w:szCs w:val="18"/>
          <w:lang w:val="en-US"/>
        </w:rPr>
        <w:t xml:space="preserve"> Body mass composition</w:t>
      </w:r>
      <w:r w:rsidR="00E02057" w:rsidRPr="00D258A6">
        <w:rPr>
          <w:rFonts w:ascii="Times New Roman" w:hAnsi="Times New Roman" w:cs="Times New Roman"/>
          <w:sz w:val="18"/>
          <w:szCs w:val="18"/>
          <w:lang w:val="en-US"/>
        </w:rPr>
        <w:t xml:space="preserve"> (</w:t>
      </w:r>
      <w:r w:rsidR="00E02057" w:rsidRPr="00D258A6">
        <w:rPr>
          <w:rFonts w:ascii="Times New Roman" w:hAnsi="Times New Roman" w:cs="Times New Roman"/>
          <w:color w:val="808080" w:themeColor="background1" w:themeShade="80"/>
          <w:sz w:val="18"/>
          <w:szCs w:val="18"/>
          <w:lang w:val="en-US"/>
        </w:rPr>
        <w:t>DXA</w:t>
      </w:r>
      <w:r w:rsidR="00E02057" w:rsidRPr="00D258A6">
        <w:rPr>
          <w:rFonts w:ascii="Times New Roman" w:hAnsi="Times New Roman" w:cs="Times New Roman"/>
          <w:sz w:val="18"/>
          <w:szCs w:val="18"/>
          <w:lang w:val="en-US"/>
        </w:rPr>
        <w:t>)</w:t>
      </w:r>
      <w:r w:rsidR="00BA2DC6" w:rsidRPr="00D258A6">
        <w:rPr>
          <w:rFonts w:ascii="Times New Roman" w:hAnsi="Times New Roman" w:cs="Times New Roman"/>
          <w:sz w:val="18"/>
          <w:szCs w:val="18"/>
          <w:lang w:val="en-US"/>
        </w:rPr>
        <w:t xml:space="preserve"> will be measured prior to onset of the intervention (</w:t>
      </w:r>
      <w:r w:rsidR="00A81871" w:rsidRPr="00D258A6">
        <w:rPr>
          <w:rFonts w:ascii="Times New Roman" w:hAnsi="Times New Roman" w:cs="Times New Roman"/>
          <w:sz w:val="18"/>
          <w:szCs w:val="18"/>
          <w:lang w:val="en-US"/>
        </w:rPr>
        <w:t xml:space="preserve">T0, </w:t>
      </w:r>
      <w:r w:rsidR="00BA2DC6" w:rsidRPr="00D258A6">
        <w:rPr>
          <w:rFonts w:ascii="Times New Roman" w:hAnsi="Times New Roman" w:cs="Times New Roman"/>
          <w:sz w:val="18"/>
          <w:szCs w:val="18"/>
          <w:lang w:val="en-US"/>
        </w:rPr>
        <w:t xml:space="preserve">Day -1), </w:t>
      </w:r>
      <w:r w:rsidR="00C77B0B">
        <w:rPr>
          <w:rFonts w:ascii="Times New Roman" w:hAnsi="Times New Roman" w:cs="Times New Roman"/>
          <w:sz w:val="18"/>
          <w:szCs w:val="18"/>
          <w:lang w:val="en-US"/>
        </w:rPr>
        <w:t>allowing</w:t>
      </w:r>
      <w:r w:rsidR="00C77B0B" w:rsidRPr="00D258A6">
        <w:rPr>
          <w:rFonts w:ascii="Times New Roman" w:hAnsi="Times New Roman" w:cs="Times New Roman"/>
          <w:sz w:val="18"/>
          <w:szCs w:val="18"/>
          <w:lang w:val="en-US"/>
        </w:rPr>
        <w:t xml:space="preserve"> </w:t>
      </w:r>
      <w:r w:rsidR="00BA2DC6" w:rsidRPr="00D258A6">
        <w:rPr>
          <w:rFonts w:ascii="Times New Roman" w:hAnsi="Times New Roman" w:cs="Times New Roman"/>
          <w:sz w:val="18"/>
          <w:szCs w:val="18"/>
          <w:lang w:val="en-US"/>
        </w:rPr>
        <w:t>lean body mass-based ingestion of deuterium (</w:t>
      </w:r>
      <w:r w:rsidR="00BA2DC6" w:rsidRPr="00D258A6">
        <w:rPr>
          <w:rFonts w:ascii="Times New Roman" w:hAnsi="Times New Roman" w:cs="Times New Roman"/>
          <w:color w:val="1F4E79" w:themeColor="accent1" w:themeShade="80"/>
          <w:sz w:val="18"/>
          <w:szCs w:val="18"/>
          <w:lang w:val="en-US"/>
        </w:rPr>
        <w:t>D</w:t>
      </w:r>
      <w:r w:rsidR="00BA2DC6" w:rsidRPr="00D258A6">
        <w:rPr>
          <w:rFonts w:ascii="Times New Roman" w:hAnsi="Times New Roman" w:cs="Times New Roman"/>
          <w:color w:val="1F4E79" w:themeColor="accent1" w:themeShade="80"/>
          <w:sz w:val="18"/>
          <w:szCs w:val="18"/>
          <w:vertAlign w:val="subscript"/>
          <w:lang w:val="en-US"/>
        </w:rPr>
        <w:t>2</w:t>
      </w:r>
      <w:r w:rsidR="00BA2DC6" w:rsidRPr="00D258A6">
        <w:rPr>
          <w:rFonts w:ascii="Times New Roman" w:hAnsi="Times New Roman" w:cs="Times New Roman"/>
          <w:color w:val="1F4E79" w:themeColor="accent1" w:themeShade="80"/>
          <w:sz w:val="18"/>
          <w:szCs w:val="18"/>
          <w:lang w:val="en-US"/>
        </w:rPr>
        <w:t>O</w:t>
      </w:r>
      <w:r w:rsidR="00BA2DC6" w:rsidRPr="00D258A6">
        <w:rPr>
          <w:rFonts w:ascii="Times New Roman" w:hAnsi="Times New Roman" w:cs="Times New Roman"/>
          <w:sz w:val="18"/>
          <w:szCs w:val="18"/>
          <w:lang w:val="en-US"/>
        </w:rPr>
        <w:t xml:space="preserve">, heavy water). </w:t>
      </w:r>
      <w:r w:rsidR="00BA2DC6" w:rsidRPr="00D258A6">
        <w:rPr>
          <w:rFonts w:ascii="Times New Roman" w:hAnsi="Times New Roman" w:cs="Times New Roman"/>
          <w:color w:val="1F4E79" w:themeColor="accent1" w:themeShade="80"/>
          <w:sz w:val="18"/>
          <w:szCs w:val="18"/>
          <w:lang w:val="en-US"/>
        </w:rPr>
        <w:t>D</w:t>
      </w:r>
      <w:r w:rsidR="00BA2DC6" w:rsidRPr="00D258A6">
        <w:rPr>
          <w:rFonts w:ascii="Times New Roman" w:hAnsi="Times New Roman" w:cs="Times New Roman"/>
          <w:color w:val="1F4E79" w:themeColor="accent1" w:themeShade="80"/>
          <w:sz w:val="18"/>
          <w:szCs w:val="18"/>
          <w:vertAlign w:val="subscript"/>
          <w:lang w:val="en-US"/>
        </w:rPr>
        <w:t>2</w:t>
      </w:r>
      <w:r w:rsidR="00BA2DC6" w:rsidRPr="00D258A6">
        <w:rPr>
          <w:rFonts w:ascii="Times New Roman" w:hAnsi="Times New Roman" w:cs="Times New Roman"/>
          <w:color w:val="1F4E79" w:themeColor="accent1" w:themeShade="80"/>
          <w:sz w:val="18"/>
          <w:szCs w:val="18"/>
          <w:lang w:val="en-US"/>
        </w:rPr>
        <w:t>O</w:t>
      </w:r>
      <w:r w:rsidR="00861402" w:rsidRPr="00D258A6">
        <w:rPr>
          <w:rFonts w:ascii="Times New Roman" w:hAnsi="Times New Roman" w:cs="Times New Roman"/>
          <w:color w:val="1F4E79" w:themeColor="accent1" w:themeShade="80"/>
          <w:sz w:val="18"/>
          <w:szCs w:val="18"/>
          <w:lang w:val="en-US"/>
        </w:rPr>
        <w:t xml:space="preserve"> </w:t>
      </w:r>
      <w:r w:rsidR="00861402" w:rsidRPr="00D258A6">
        <w:rPr>
          <w:rFonts w:ascii="Times New Roman" w:hAnsi="Times New Roman" w:cs="Times New Roman"/>
          <w:sz w:val="18"/>
          <w:szCs w:val="18"/>
          <w:lang w:val="en-US"/>
        </w:rPr>
        <w:t xml:space="preserve">will be ingested </w:t>
      </w:r>
      <w:proofErr w:type="gramStart"/>
      <w:r w:rsidR="00861402" w:rsidRPr="00D258A6">
        <w:rPr>
          <w:rFonts w:ascii="Times New Roman" w:hAnsi="Times New Roman" w:cs="Times New Roman"/>
          <w:sz w:val="18"/>
          <w:szCs w:val="18"/>
          <w:lang w:val="en-US"/>
        </w:rPr>
        <w:t>on a daily basis</w:t>
      </w:r>
      <w:proofErr w:type="gramEnd"/>
      <w:r w:rsidR="00861402" w:rsidRPr="00D258A6">
        <w:rPr>
          <w:rFonts w:ascii="Times New Roman" w:hAnsi="Times New Roman" w:cs="Times New Roman"/>
          <w:sz w:val="18"/>
          <w:szCs w:val="18"/>
          <w:lang w:val="en-US"/>
        </w:rPr>
        <w:t xml:space="preserve"> throughout the intervention, starting with a large bolus at Day </w:t>
      </w:r>
      <w:r w:rsidR="00861402" w:rsidRPr="005F399B">
        <w:rPr>
          <w:rFonts w:ascii="Times New Roman" w:hAnsi="Times New Roman" w:cs="Times New Roman"/>
          <w:sz w:val="18"/>
          <w:szCs w:val="18"/>
          <w:lang w:val="en-US"/>
        </w:rPr>
        <w:t>-1 (</w:t>
      </w:r>
      <w:r w:rsidR="00477A33" w:rsidRPr="005F399B">
        <w:rPr>
          <w:rFonts w:ascii="Times New Roman" w:hAnsi="Times New Roman" w:cs="Times New Roman"/>
          <w:sz w:val="18"/>
          <w:szCs w:val="18"/>
          <w:lang w:val="en-US"/>
        </w:rPr>
        <w:t>5.25</w:t>
      </w:r>
      <w:r w:rsidR="00861402" w:rsidRPr="005F399B">
        <w:rPr>
          <w:rFonts w:ascii="Times New Roman" w:hAnsi="Times New Roman" w:cs="Times New Roman"/>
          <w:sz w:val="18"/>
          <w:szCs w:val="18"/>
          <w:lang w:val="en-US"/>
        </w:rPr>
        <w:t xml:space="preserve"> ml</w:t>
      </w:r>
      <w:r w:rsidR="003C4763">
        <w:rPr>
          <w:rFonts w:ascii="Times New Roman" w:hAnsi="Times New Roman" w:cs="Times New Roman"/>
          <w:sz w:val="18"/>
          <w:szCs w:val="18"/>
          <w:lang w:val="en-US"/>
        </w:rPr>
        <w:t xml:space="preserve"> </w:t>
      </w:r>
      <w:r w:rsidR="00861402" w:rsidRPr="00D258A6">
        <w:rPr>
          <w:rFonts w:ascii="Cambria Math" w:hAnsi="Cambria Math" w:cs="Cambria Math"/>
          <w:sz w:val="18"/>
          <w:szCs w:val="18"/>
          <w:lang w:val="en-US"/>
        </w:rPr>
        <w:t>⋅</w:t>
      </w:r>
      <w:r w:rsidR="003C4763">
        <w:rPr>
          <w:rFonts w:ascii="Cambria Math" w:hAnsi="Cambria Math" w:cs="Cambria Math"/>
          <w:sz w:val="18"/>
          <w:szCs w:val="18"/>
          <w:lang w:val="en-US"/>
        </w:rPr>
        <w:t xml:space="preserve"> </w:t>
      </w:r>
      <w:r w:rsidR="00861402" w:rsidRPr="00D258A6">
        <w:rPr>
          <w:rFonts w:ascii="Times New Roman" w:hAnsi="Times New Roman" w:cs="Times New Roman"/>
          <w:sz w:val="18"/>
          <w:szCs w:val="18"/>
          <w:lang w:val="en-US"/>
        </w:rPr>
        <w:t>kg lean mass</w:t>
      </w:r>
      <w:r w:rsidR="00861402" w:rsidRPr="00D258A6">
        <w:rPr>
          <w:rFonts w:ascii="Times New Roman" w:hAnsi="Times New Roman" w:cs="Times New Roman"/>
          <w:sz w:val="18"/>
          <w:szCs w:val="18"/>
          <w:vertAlign w:val="superscript"/>
          <w:lang w:val="en-US"/>
        </w:rPr>
        <w:t>-1</w:t>
      </w:r>
      <w:r w:rsidR="006D2F9E" w:rsidRPr="00D258A6">
        <w:rPr>
          <w:rFonts w:ascii="Times New Roman" w:hAnsi="Times New Roman" w:cs="Times New Roman"/>
          <w:sz w:val="18"/>
          <w:szCs w:val="18"/>
          <w:lang w:val="en-US"/>
        </w:rPr>
        <w:t xml:space="preserve">, </w:t>
      </w:r>
      <w:r w:rsidR="0089393B" w:rsidRPr="00D258A6">
        <w:rPr>
          <w:rFonts w:ascii="Times New Roman" w:hAnsi="Times New Roman" w:cs="Times New Roman"/>
          <w:sz w:val="18"/>
          <w:szCs w:val="18"/>
          <w:lang w:val="en-US"/>
        </w:rPr>
        <w:t xml:space="preserve">between 0815 </w:t>
      </w:r>
      <w:proofErr w:type="spellStart"/>
      <w:r w:rsidR="0089393B" w:rsidRPr="00D258A6">
        <w:rPr>
          <w:rFonts w:ascii="Times New Roman" w:hAnsi="Times New Roman" w:cs="Times New Roman"/>
          <w:sz w:val="18"/>
          <w:szCs w:val="18"/>
          <w:lang w:val="en-US"/>
        </w:rPr>
        <w:t>hrs</w:t>
      </w:r>
      <w:proofErr w:type="spellEnd"/>
      <w:r w:rsidR="0089393B" w:rsidRPr="00D258A6">
        <w:rPr>
          <w:rFonts w:ascii="Times New Roman" w:hAnsi="Times New Roman" w:cs="Times New Roman"/>
          <w:sz w:val="18"/>
          <w:szCs w:val="18"/>
          <w:lang w:val="en-US"/>
        </w:rPr>
        <w:t xml:space="preserve"> and 1115 </w:t>
      </w:r>
      <w:proofErr w:type="spellStart"/>
      <w:r w:rsidR="0089393B" w:rsidRPr="00D258A6">
        <w:rPr>
          <w:rFonts w:ascii="Times New Roman" w:hAnsi="Times New Roman" w:cs="Times New Roman"/>
          <w:sz w:val="18"/>
          <w:szCs w:val="18"/>
          <w:lang w:val="en-US"/>
        </w:rPr>
        <w:t>hrs</w:t>
      </w:r>
      <w:proofErr w:type="spellEnd"/>
      <w:r w:rsidR="006D2F9E" w:rsidRPr="00D258A6">
        <w:rPr>
          <w:rFonts w:ascii="Times New Roman" w:hAnsi="Times New Roman" w:cs="Times New Roman"/>
          <w:sz w:val="18"/>
          <w:szCs w:val="18"/>
          <w:lang w:val="en-US"/>
        </w:rPr>
        <w:t>)</w:t>
      </w:r>
      <w:r w:rsidR="00861402" w:rsidRPr="00D258A6">
        <w:rPr>
          <w:rFonts w:ascii="Times New Roman" w:hAnsi="Times New Roman" w:cs="Times New Roman"/>
          <w:sz w:val="18"/>
          <w:szCs w:val="18"/>
          <w:lang w:val="en-US"/>
        </w:rPr>
        <w:t xml:space="preserve">, followed by smaller top-up volumes at </w:t>
      </w:r>
      <w:r w:rsidR="007319C2" w:rsidRPr="00D258A6">
        <w:rPr>
          <w:rFonts w:ascii="Times New Roman" w:hAnsi="Times New Roman" w:cs="Times New Roman"/>
          <w:sz w:val="18"/>
          <w:szCs w:val="18"/>
          <w:lang w:val="en-US"/>
        </w:rPr>
        <w:t>d</w:t>
      </w:r>
      <w:r w:rsidR="00861402" w:rsidRPr="00D258A6">
        <w:rPr>
          <w:rFonts w:ascii="Times New Roman" w:hAnsi="Times New Roman" w:cs="Times New Roman"/>
          <w:sz w:val="18"/>
          <w:szCs w:val="18"/>
          <w:lang w:val="en-US"/>
        </w:rPr>
        <w:t>ays 1-12 (</w:t>
      </w:r>
      <w:r w:rsidR="002C0B91">
        <w:rPr>
          <w:rFonts w:ascii="Times New Roman" w:hAnsi="Times New Roman" w:cs="Times New Roman"/>
          <w:sz w:val="18"/>
          <w:szCs w:val="18"/>
          <w:lang w:val="en-US"/>
        </w:rPr>
        <w:t>0.53</w:t>
      </w:r>
      <w:r w:rsidR="002C0B91" w:rsidRPr="00D258A6">
        <w:rPr>
          <w:rFonts w:ascii="Times New Roman" w:hAnsi="Times New Roman" w:cs="Times New Roman"/>
          <w:sz w:val="18"/>
          <w:szCs w:val="18"/>
          <w:lang w:val="en-US"/>
        </w:rPr>
        <w:t xml:space="preserve"> </w:t>
      </w:r>
      <w:r w:rsidR="00FD27A2" w:rsidRPr="00D258A6">
        <w:rPr>
          <w:rFonts w:ascii="Times New Roman" w:hAnsi="Times New Roman" w:cs="Times New Roman"/>
          <w:sz w:val="18"/>
          <w:szCs w:val="18"/>
          <w:lang w:val="en-US"/>
        </w:rPr>
        <w:t>ml</w:t>
      </w:r>
      <w:r w:rsidR="003C4763">
        <w:rPr>
          <w:rFonts w:ascii="Times New Roman" w:hAnsi="Times New Roman" w:cs="Times New Roman"/>
          <w:sz w:val="18"/>
          <w:szCs w:val="18"/>
          <w:lang w:val="en-US"/>
        </w:rPr>
        <w:t xml:space="preserve"> </w:t>
      </w:r>
      <w:r w:rsidR="00FD27A2" w:rsidRPr="00D258A6">
        <w:rPr>
          <w:rFonts w:ascii="Cambria Math" w:hAnsi="Cambria Math" w:cs="Cambria Math"/>
          <w:sz w:val="18"/>
          <w:szCs w:val="18"/>
          <w:lang w:val="en-US"/>
        </w:rPr>
        <w:t>⋅</w:t>
      </w:r>
      <w:r w:rsidR="003C4763">
        <w:rPr>
          <w:rFonts w:ascii="Cambria Math" w:hAnsi="Cambria Math" w:cs="Cambria Math"/>
          <w:sz w:val="18"/>
          <w:szCs w:val="18"/>
          <w:lang w:val="en-US"/>
        </w:rPr>
        <w:t xml:space="preserve"> </w:t>
      </w:r>
      <w:r w:rsidR="00FD27A2" w:rsidRPr="00D258A6">
        <w:rPr>
          <w:rFonts w:ascii="Times New Roman" w:hAnsi="Times New Roman" w:cs="Times New Roman"/>
          <w:sz w:val="18"/>
          <w:szCs w:val="18"/>
          <w:lang w:val="en-US"/>
        </w:rPr>
        <w:t>kg lean mass</w:t>
      </w:r>
      <w:r w:rsidR="00FD27A2" w:rsidRPr="00D258A6">
        <w:rPr>
          <w:rFonts w:ascii="Times New Roman" w:hAnsi="Times New Roman" w:cs="Times New Roman"/>
          <w:sz w:val="18"/>
          <w:szCs w:val="18"/>
          <w:vertAlign w:val="superscript"/>
          <w:lang w:val="en-US"/>
        </w:rPr>
        <w:t>-1</w:t>
      </w:r>
      <w:r w:rsidR="0089393B" w:rsidRPr="00D258A6">
        <w:rPr>
          <w:rFonts w:ascii="Times New Roman" w:hAnsi="Times New Roman" w:cs="Times New Roman"/>
          <w:sz w:val="18"/>
          <w:szCs w:val="18"/>
          <w:lang w:val="en-US"/>
        </w:rPr>
        <w:t xml:space="preserve">, ingested together with </w:t>
      </w:r>
      <w:r w:rsidR="0015693A" w:rsidRPr="00373E4E">
        <w:rPr>
          <w:rFonts w:ascii="Times New Roman" w:hAnsi="Times New Roman" w:cs="Times New Roman"/>
          <w:color w:val="C45911" w:themeColor="accent2" w:themeShade="BF"/>
          <w:sz w:val="18"/>
          <w:szCs w:val="18"/>
          <w:lang w:val="en-US"/>
        </w:rPr>
        <w:t>GLU</w:t>
      </w:r>
      <w:r w:rsidR="0015693A" w:rsidRPr="00D258A6">
        <w:rPr>
          <w:rFonts w:ascii="Times New Roman" w:hAnsi="Times New Roman" w:cs="Times New Roman"/>
          <w:sz w:val="18"/>
          <w:szCs w:val="18"/>
          <w:lang w:val="en-US"/>
        </w:rPr>
        <w:t>/</w:t>
      </w:r>
      <w:r w:rsidR="0015693A" w:rsidRPr="00D258A6">
        <w:rPr>
          <w:rFonts w:ascii="Times New Roman" w:hAnsi="Times New Roman" w:cs="Times New Roman"/>
          <w:color w:val="7030A0"/>
          <w:sz w:val="18"/>
          <w:szCs w:val="18"/>
          <w:lang w:val="en-US"/>
        </w:rPr>
        <w:t>PLAC</w:t>
      </w:r>
      <w:r w:rsidR="0089393B" w:rsidRPr="00D258A6">
        <w:rPr>
          <w:rFonts w:ascii="Times New Roman" w:hAnsi="Times New Roman" w:cs="Times New Roman"/>
          <w:sz w:val="18"/>
          <w:szCs w:val="18"/>
          <w:lang w:val="en-US"/>
        </w:rPr>
        <w:t>)</w:t>
      </w:r>
      <w:r w:rsidR="00323A91" w:rsidRPr="00D258A6">
        <w:rPr>
          <w:rFonts w:ascii="Times New Roman" w:hAnsi="Times New Roman" w:cs="Times New Roman"/>
          <w:sz w:val="18"/>
          <w:szCs w:val="18"/>
          <w:lang w:val="en-US"/>
        </w:rPr>
        <w:t>. This will ensure</w:t>
      </w:r>
      <w:r w:rsidR="007319C2" w:rsidRPr="00D258A6">
        <w:rPr>
          <w:rFonts w:ascii="Times New Roman" w:hAnsi="Times New Roman" w:cs="Times New Roman"/>
          <w:sz w:val="18"/>
          <w:szCs w:val="18"/>
          <w:lang w:val="en-US"/>
        </w:rPr>
        <w:t xml:space="preserve"> sustained physiological levels of </w:t>
      </w:r>
      <w:r w:rsidR="007319C2" w:rsidRPr="00D258A6">
        <w:rPr>
          <w:rFonts w:ascii="Times New Roman" w:hAnsi="Times New Roman" w:cs="Times New Roman"/>
          <w:color w:val="1F3864" w:themeColor="accent5" w:themeShade="80"/>
          <w:sz w:val="18"/>
          <w:szCs w:val="18"/>
          <w:lang w:val="en-US"/>
        </w:rPr>
        <w:t>D</w:t>
      </w:r>
      <w:r w:rsidR="007319C2" w:rsidRPr="00D258A6">
        <w:rPr>
          <w:rFonts w:ascii="Times New Roman" w:hAnsi="Times New Roman" w:cs="Times New Roman"/>
          <w:color w:val="1F3864" w:themeColor="accent5" w:themeShade="80"/>
          <w:sz w:val="18"/>
          <w:szCs w:val="18"/>
          <w:vertAlign w:val="subscript"/>
          <w:lang w:val="en-US"/>
        </w:rPr>
        <w:t>2</w:t>
      </w:r>
      <w:r w:rsidR="007319C2" w:rsidRPr="00D258A6">
        <w:rPr>
          <w:rFonts w:ascii="Times New Roman" w:hAnsi="Times New Roman" w:cs="Times New Roman"/>
          <w:color w:val="1F3864" w:themeColor="accent5" w:themeShade="80"/>
          <w:sz w:val="18"/>
          <w:szCs w:val="18"/>
          <w:lang w:val="en-US"/>
        </w:rPr>
        <w:t>O</w:t>
      </w:r>
      <w:r w:rsidR="00323A91" w:rsidRPr="00D258A6">
        <w:rPr>
          <w:rFonts w:ascii="Times New Roman" w:hAnsi="Times New Roman" w:cs="Times New Roman"/>
          <w:sz w:val="18"/>
          <w:szCs w:val="18"/>
          <w:lang w:val="en-US"/>
        </w:rPr>
        <w:t xml:space="preserve">, </w:t>
      </w:r>
      <w:r w:rsidR="00A9738D" w:rsidRPr="00D258A6">
        <w:rPr>
          <w:rFonts w:ascii="Times New Roman" w:hAnsi="Times New Roman" w:cs="Times New Roman"/>
          <w:sz w:val="18"/>
          <w:szCs w:val="18"/>
          <w:lang w:val="en-US"/>
        </w:rPr>
        <w:t>which</w:t>
      </w:r>
      <w:r w:rsidR="00DA03FB" w:rsidRPr="00D258A6">
        <w:rPr>
          <w:rFonts w:ascii="Times New Roman" w:hAnsi="Times New Roman" w:cs="Times New Roman"/>
          <w:sz w:val="18"/>
          <w:szCs w:val="18"/>
          <w:lang w:val="en-US"/>
        </w:rPr>
        <w:t xml:space="preserve"> will be validated</w:t>
      </w:r>
      <w:r w:rsidR="007319C2" w:rsidRPr="00D258A6">
        <w:rPr>
          <w:rFonts w:ascii="Times New Roman" w:hAnsi="Times New Roman" w:cs="Times New Roman"/>
          <w:sz w:val="18"/>
          <w:szCs w:val="18"/>
          <w:lang w:val="en-US"/>
        </w:rPr>
        <w:t xml:space="preserve"> through </w:t>
      </w:r>
      <w:r w:rsidR="00323A91" w:rsidRPr="00D258A6">
        <w:rPr>
          <w:rFonts w:ascii="Times New Roman" w:hAnsi="Times New Roman" w:cs="Times New Roman"/>
          <w:sz w:val="18"/>
          <w:szCs w:val="18"/>
          <w:lang w:val="en-US"/>
        </w:rPr>
        <w:t xml:space="preserve">analyses of </w:t>
      </w:r>
      <w:r w:rsidR="00FD27A2" w:rsidRPr="00D258A6">
        <w:rPr>
          <w:rFonts w:ascii="Times New Roman" w:hAnsi="Times New Roman" w:cs="Times New Roman"/>
          <w:sz w:val="18"/>
          <w:szCs w:val="18"/>
          <w:lang w:val="en-US"/>
        </w:rPr>
        <w:t>saliva</w:t>
      </w:r>
      <w:r w:rsidR="007319C2" w:rsidRPr="00D258A6">
        <w:rPr>
          <w:rFonts w:ascii="Times New Roman" w:hAnsi="Times New Roman" w:cs="Times New Roman"/>
          <w:sz w:val="18"/>
          <w:szCs w:val="18"/>
          <w:lang w:val="en-US"/>
        </w:rPr>
        <w:t xml:space="preserve"> samples (Spit),</w:t>
      </w:r>
      <w:r w:rsidR="00323A91" w:rsidRPr="00D258A6">
        <w:rPr>
          <w:rFonts w:ascii="Times New Roman" w:hAnsi="Times New Roman" w:cs="Times New Roman"/>
          <w:sz w:val="18"/>
          <w:szCs w:val="18"/>
          <w:lang w:val="en-US"/>
        </w:rPr>
        <w:t xml:space="preserve"> </w:t>
      </w:r>
      <w:r w:rsidR="007319C2" w:rsidRPr="00D258A6">
        <w:rPr>
          <w:rFonts w:ascii="Times New Roman" w:hAnsi="Times New Roman" w:cs="Times New Roman"/>
          <w:sz w:val="18"/>
          <w:szCs w:val="18"/>
          <w:lang w:val="en-US"/>
        </w:rPr>
        <w:t xml:space="preserve">collected immediately before </w:t>
      </w:r>
      <w:r w:rsidR="007319C2" w:rsidRPr="00D258A6">
        <w:rPr>
          <w:rFonts w:ascii="Times New Roman" w:hAnsi="Times New Roman" w:cs="Times New Roman"/>
          <w:color w:val="1F3864" w:themeColor="accent5" w:themeShade="80"/>
          <w:sz w:val="18"/>
          <w:szCs w:val="18"/>
          <w:lang w:val="en-US"/>
        </w:rPr>
        <w:t>D</w:t>
      </w:r>
      <w:r w:rsidR="007319C2" w:rsidRPr="00D258A6">
        <w:rPr>
          <w:rFonts w:ascii="Times New Roman" w:hAnsi="Times New Roman" w:cs="Times New Roman"/>
          <w:color w:val="1F3864" w:themeColor="accent5" w:themeShade="80"/>
          <w:sz w:val="18"/>
          <w:szCs w:val="18"/>
          <w:vertAlign w:val="subscript"/>
          <w:lang w:val="en-US"/>
        </w:rPr>
        <w:t>2</w:t>
      </w:r>
      <w:r w:rsidR="007319C2" w:rsidRPr="00D258A6">
        <w:rPr>
          <w:rFonts w:ascii="Times New Roman" w:hAnsi="Times New Roman" w:cs="Times New Roman"/>
          <w:color w:val="1F3864" w:themeColor="accent5" w:themeShade="80"/>
          <w:sz w:val="18"/>
          <w:szCs w:val="18"/>
          <w:lang w:val="en-US"/>
        </w:rPr>
        <w:t>O</w:t>
      </w:r>
      <w:r w:rsidR="00323A91" w:rsidRPr="00D258A6">
        <w:rPr>
          <w:rFonts w:ascii="Times New Roman" w:hAnsi="Times New Roman" w:cs="Times New Roman"/>
          <w:color w:val="1F3864" w:themeColor="accent5" w:themeShade="80"/>
          <w:sz w:val="18"/>
          <w:szCs w:val="18"/>
          <w:lang w:val="en-US"/>
        </w:rPr>
        <w:t xml:space="preserve"> </w:t>
      </w:r>
      <w:r w:rsidR="00323A91" w:rsidRPr="00D258A6">
        <w:rPr>
          <w:rFonts w:ascii="Times New Roman" w:hAnsi="Times New Roman" w:cs="Times New Roman"/>
          <w:sz w:val="18"/>
          <w:szCs w:val="18"/>
          <w:lang w:val="en-US"/>
        </w:rPr>
        <w:t>ingestion on</w:t>
      </w:r>
      <w:r w:rsidR="007319C2" w:rsidRPr="00D258A6">
        <w:rPr>
          <w:rFonts w:ascii="Times New Roman" w:hAnsi="Times New Roman" w:cs="Times New Roman"/>
          <w:sz w:val="18"/>
          <w:szCs w:val="18"/>
          <w:lang w:val="en-US"/>
        </w:rPr>
        <w:t xml:space="preserve"> all</w:t>
      </w:r>
      <w:r w:rsidR="00323A91" w:rsidRPr="00D258A6">
        <w:rPr>
          <w:rFonts w:ascii="Times New Roman" w:hAnsi="Times New Roman" w:cs="Times New Roman"/>
          <w:sz w:val="18"/>
          <w:szCs w:val="18"/>
          <w:lang w:val="en-US"/>
        </w:rPr>
        <w:t xml:space="preserve"> intervention</w:t>
      </w:r>
      <w:r w:rsidR="007319C2" w:rsidRPr="00D258A6">
        <w:rPr>
          <w:rFonts w:ascii="Times New Roman" w:hAnsi="Times New Roman" w:cs="Times New Roman"/>
          <w:sz w:val="18"/>
          <w:szCs w:val="18"/>
          <w:lang w:val="en-US"/>
        </w:rPr>
        <w:t xml:space="preserve"> days.</w:t>
      </w:r>
      <w:r w:rsidR="006453A1" w:rsidRPr="00D258A6">
        <w:rPr>
          <w:rFonts w:ascii="Times New Roman" w:hAnsi="Times New Roman" w:cs="Times New Roman"/>
          <w:sz w:val="18"/>
          <w:szCs w:val="18"/>
          <w:lang w:val="en-US"/>
        </w:rPr>
        <w:t xml:space="preserve"> </w:t>
      </w:r>
      <w:r w:rsidR="006453A1" w:rsidRPr="00D258A6">
        <w:rPr>
          <w:rFonts w:ascii="Times New Roman" w:hAnsi="Times New Roman" w:cs="Times New Roman"/>
          <w:b/>
          <w:bCs/>
          <w:sz w:val="18"/>
          <w:szCs w:val="18"/>
          <w:lang w:val="en-US"/>
        </w:rPr>
        <w:t>B)</w:t>
      </w:r>
      <w:r w:rsidR="006453A1" w:rsidRPr="00D258A6">
        <w:rPr>
          <w:rFonts w:ascii="Times New Roman" w:hAnsi="Times New Roman" w:cs="Times New Roman"/>
          <w:sz w:val="18"/>
          <w:szCs w:val="18"/>
          <w:lang w:val="en-US"/>
        </w:rPr>
        <w:t xml:space="preserve"> </w:t>
      </w:r>
      <w:r w:rsidR="0085763F" w:rsidRPr="00D258A6">
        <w:rPr>
          <w:rFonts w:ascii="Times New Roman" w:hAnsi="Times New Roman" w:cs="Times New Roman"/>
          <w:sz w:val="18"/>
          <w:szCs w:val="18"/>
          <w:lang w:val="en-US"/>
        </w:rPr>
        <w:t>Overview of days with dietary</w:t>
      </w:r>
      <w:r w:rsidR="0096677E" w:rsidRPr="00D258A6">
        <w:rPr>
          <w:rFonts w:ascii="Times New Roman" w:hAnsi="Times New Roman" w:cs="Times New Roman"/>
          <w:sz w:val="18"/>
          <w:szCs w:val="18"/>
          <w:lang w:val="en-US"/>
        </w:rPr>
        <w:t xml:space="preserve"> </w:t>
      </w:r>
      <w:r w:rsidR="00482577" w:rsidRPr="00D258A6">
        <w:rPr>
          <w:rFonts w:ascii="Times New Roman" w:hAnsi="Times New Roman" w:cs="Times New Roman"/>
          <w:sz w:val="18"/>
          <w:szCs w:val="18"/>
          <w:lang w:val="en-US"/>
        </w:rPr>
        <w:t xml:space="preserve">intervention and RT, including timing of </w:t>
      </w:r>
      <w:r w:rsidR="00482577" w:rsidRPr="00373E4E">
        <w:rPr>
          <w:rFonts w:ascii="Times New Roman" w:hAnsi="Times New Roman" w:cs="Times New Roman"/>
          <w:color w:val="C45911" w:themeColor="accent2" w:themeShade="BF"/>
          <w:sz w:val="18"/>
          <w:szCs w:val="18"/>
          <w:lang w:val="en-US"/>
        </w:rPr>
        <w:t xml:space="preserve">GLU </w:t>
      </w:r>
      <w:r w:rsidR="002F56FC" w:rsidRPr="00D258A6">
        <w:rPr>
          <w:rFonts w:ascii="Times New Roman" w:hAnsi="Times New Roman" w:cs="Times New Roman"/>
          <w:sz w:val="18"/>
          <w:szCs w:val="18"/>
          <w:lang w:val="en-US"/>
        </w:rPr>
        <w:t>(upper panel)</w:t>
      </w:r>
      <w:r w:rsidR="007319C2" w:rsidRPr="00D258A6">
        <w:rPr>
          <w:rFonts w:ascii="Times New Roman" w:hAnsi="Times New Roman" w:cs="Times New Roman"/>
          <w:sz w:val="18"/>
          <w:szCs w:val="18"/>
          <w:lang w:val="en-US"/>
        </w:rPr>
        <w:t xml:space="preserve"> / </w:t>
      </w:r>
      <w:r w:rsidR="007319C2" w:rsidRPr="00D258A6">
        <w:rPr>
          <w:rFonts w:ascii="Times New Roman" w:hAnsi="Times New Roman" w:cs="Times New Roman"/>
          <w:color w:val="7030A0"/>
          <w:sz w:val="18"/>
          <w:szCs w:val="18"/>
          <w:lang w:val="en-US"/>
        </w:rPr>
        <w:t xml:space="preserve">PLAC </w:t>
      </w:r>
      <w:r w:rsidR="002F56FC" w:rsidRPr="00D258A6">
        <w:rPr>
          <w:rFonts w:ascii="Times New Roman" w:hAnsi="Times New Roman" w:cs="Times New Roman"/>
          <w:sz w:val="18"/>
          <w:szCs w:val="18"/>
          <w:lang w:val="en-US"/>
        </w:rPr>
        <w:t>(lower panel)</w:t>
      </w:r>
      <w:r w:rsidR="00351843" w:rsidRPr="00D258A6">
        <w:rPr>
          <w:rFonts w:ascii="Times New Roman" w:hAnsi="Times New Roman" w:cs="Times New Roman"/>
          <w:sz w:val="18"/>
          <w:szCs w:val="18"/>
          <w:lang w:val="en-US"/>
        </w:rPr>
        <w:t>, PRO</w:t>
      </w:r>
      <w:r w:rsidR="002F56FC" w:rsidRPr="00D258A6">
        <w:rPr>
          <w:rFonts w:ascii="Times New Roman" w:hAnsi="Times New Roman" w:cs="Times New Roman"/>
          <w:sz w:val="18"/>
          <w:szCs w:val="18"/>
          <w:lang w:val="en-US"/>
        </w:rPr>
        <w:t xml:space="preserve"> </w:t>
      </w:r>
      <w:r w:rsidR="007319C2" w:rsidRPr="00D258A6">
        <w:rPr>
          <w:rFonts w:ascii="Times New Roman" w:hAnsi="Times New Roman" w:cs="Times New Roman"/>
          <w:sz w:val="18"/>
          <w:szCs w:val="18"/>
          <w:lang w:val="en-US"/>
        </w:rPr>
        <w:t xml:space="preserve">and </w:t>
      </w:r>
      <w:r w:rsidR="007319C2" w:rsidRPr="006539EE">
        <w:rPr>
          <w:rFonts w:ascii="Times New Roman" w:hAnsi="Times New Roman" w:cs="Times New Roman"/>
          <w:color w:val="1F4E79" w:themeColor="accent1" w:themeShade="80"/>
          <w:sz w:val="18"/>
          <w:szCs w:val="18"/>
          <w:lang w:val="en-US"/>
        </w:rPr>
        <w:t>D</w:t>
      </w:r>
      <w:r w:rsidR="007319C2" w:rsidRPr="006539EE">
        <w:rPr>
          <w:rFonts w:ascii="Times New Roman" w:hAnsi="Times New Roman" w:cs="Times New Roman"/>
          <w:color w:val="1F4E79" w:themeColor="accent1" w:themeShade="80"/>
          <w:sz w:val="18"/>
          <w:szCs w:val="18"/>
          <w:vertAlign w:val="subscript"/>
          <w:lang w:val="en-US"/>
        </w:rPr>
        <w:t>2</w:t>
      </w:r>
      <w:r w:rsidR="001C3B6A" w:rsidRPr="006539EE">
        <w:rPr>
          <w:rFonts w:ascii="Times New Roman" w:hAnsi="Times New Roman" w:cs="Times New Roman"/>
          <w:color w:val="1F4E79" w:themeColor="accent1" w:themeShade="80"/>
          <w:sz w:val="18"/>
          <w:szCs w:val="18"/>
          <w:lang w:val="en-US"/>
        </w:rPr>
        <w:t>O</w:t>
      </w:r>
      <w:r w:rsidR="00EE546B" w:rsidRPr="006539EE">
        <w:rPr>
          <w:rFonts w:ascii="Times New Roman" w:hAnsi="Times New Roman" w:cs="Times New Roman"/>
          <w:color w:val="1F4E79" w:themeColor="accent1" w:themeShade="80"/>
          <w:sz w:val="18"/>
          <w:szCs w:val="18"/>
          <w:lang w:val="en-US"/>
        </w:rPr>
        <w:t xml:space="preserve"> </w:t>
      </w:r>
      <w:r w:rsidR="00EE546B" w:rsidRPr="00D258A6">
        <w:rPr>
          <w:rFonts w:ascii="Times New Roman" w:hAnsi="Times New Roman" w:cs="Times New Roman"/>
          <w:sz w:val="18"/>
          <w:szCs w:val="18"/>
          <w:lang w:val="en-US"/>
        </w:rPr>
        <w:t>ingestion</w:t>
      </w:r>
      <w:r w:rsidR="007319C2" w:rsidRPr="00D258A6">
        <w:rPr>
          <w:rFonts w:ascii="Times New Roman" w:hAnsi="Times New Roman" w:cs="Times New Roman"/>
          <w:sz w:val="18"/>
          <w:szCs w:val="18"/>
          <w:lang w:val="en-US"/>
        </w:rPr>
        <w:t xml:space="preserve">, </w:t>
      </w:r>
      <w:r w:rsidR="00351843" w:rsidRPr="00D258A6">
        <w:rPr>
          <w:rFonts w:ascii="Times New Roman" w:hAnsi="Times New Roman" w:cs="Times New Roman"/>
          <w:sz w:val="18"/>
          <w:szCs w:val="18"/>
          <w:lang w:val="en-US"/>
        </w:rPr>
        <w:t>as well as timing of</w:t>
      </w:r>
      <w:r w:rsidR="002F56FC" w:rsidRPr="00D258A6">
        <w:rPr>
          <w:rFonts w:ascii="Times New Roman" w:hAnsi="Times New Roman" w:cs="Times New Roman"/>
          <w:sz w:val="18"/>
          <w:szCs w:val="18"/>
          <w:lang w:val="en-US"/>
        </w:rPr>
        <w:t xml:space="preserve"> RT</w:t>
      </w:r>
      <w:r w:rsidR="00482577" w:rsidRPr="00D258A6">
        <w:rPr>
          <w:rFonts w:ascii="Times New Roman" w:hAnsi="Times New Roman" w:cs="Times New Roman"/>
          <w:sz w:val="18"/>
          <w:szCs w:val="18"/>
          <w:lang w:val="en-US"/>
        </w:rPr>
        <w:t xml:space="preserve">. </w:t>
      </w:r>
      <w:r w:rsidR="00EE546B" w:rsidRPr="00D258A6">
        <w:rPr>
          <w:rFonts w:ascii="Times New Roman" w:hAnsi="Times New Roman" w:cs="Times New Roman"/>
          <w:sz w:val="18"/>
          <w:szCs w:val="18"/>
          <w:lang w:val="en-US"/>
        </w:rPr>
        <w:t>On each day</w:t>
      </w:r>
      <w:r w:rsidR="00323A91" w:rsidRPr="00D258A6">
        <w:rPr>
          <w:rFonts w:ascii="Times New Roman" w:hAnsi="Times New Roman" w:cs="Times New Roman"/>
          <w:sz w:val="18"/>
          <w:szCs w:val="18"/>
          <w:lang w:val="en-US"/>
        </w:rPr>
        <w:t>,</w:t>
      </w:r>
      <w:r w:rsidR="007319C2" w:rsidRPr="00D258A6">
        <w:rPr>
          <w:rFonts w:ascii="Times New Roman" w:hAnsi="Times New Roman" w:cs="Times New Roman"/>
          <w:sz w:val="18"/>
          <w:szCs w:val="18"/>
          <w:lang w:val="en-US"/>
        </w:rPr>
        <w:t xml:space="preserve"> </w:t>
      </w:r>
      <w:r w:rsidR="00323A91" w:rsidRPr="00D258A6">
        <w:rPr>
          <w:rFonts w:ascii="Times New Roman" w:hAnsi="Times New Roman" w:cs="Times New Roman"/>
          <w:sz w:val="18"/>
          <w:szCs w:val="18"/>
          <w:lang w:val="en-US"/>
        </w:rPr>
        <w:t>t</w:t>
      </w:r>
      <w:r w:rsidR="002F56FC" w:rsidRPr="00D258A6">
        <w:rPr>
          <w:rFonts w:ascii="Times New Roman" w:hAnsi="Times New Roman" w:cs="Times New Roman"/>
          <w:sz w:val="18"/>
          <w:szCs w:val="18"/>
          <w:lang w:val="en-US"/>
        </w:rPr>
        <w:t>he dietary intervention</w:t>
      </w:r>
      <w:r w:rsidR="00482577" w:rsidRPr="00D258A6">
        <w:rPr>
          <w:rFonts w:ascii="Times New Roman" w:hAnsi="Times New Roman" w:cs="Times New Roman"/>
          <w:sz w:val="18"/>
          <w:szCs w:val="18"/>
          <w:lang w:val="en-US"/>
        </w:rPr>
        <w:t xml:space="preserve"> spans from </w:t>
      </w:r>
      <w:r w:rsidR="002E6E40" w:rsidRPr="00D258A6">
        <w:rPr>
          <w:rFonts w:ascii="Times New Roman" w:hAnsi="Times New Roman" w:cs="Times New Roman"/>
          <w:sz w:val="18"/>
          <w:szCs w:val="18"/>
          <w:lang w:val="en-US"/>
        </w:rPr>
        <w:t xml:space="preserve">0700-1200 </w:t>
      </w:r>
      <w:proofErr w:type="spellStart"/>
      <w:r w:rsidR="002E6E40" w:rsidRPr="00D258A6">
        <w:rPr>
          <w:rFonts w:ascii="Times New Roman" w:hAnsi="Times New Roman" w:cs="Times New Roman"/>
          <w:sz w:val="18"/>
          <w:szCs w:val="18"/>
          <w:lang w:val="en-US"/>
        </w:rPr>
        <w:t>hrs</w:t>
      </w:r>
      <w:proofErr w:type="spellEnd"/>
      <w:r w:rsidR="002E6E40" w:rsidRPr="00D258A6">
        <w:rPr>
          <w:rFonts w:ascii="Times New Roman" w:hAnsi="Times New Roman" w:cs="Times New Roman"/>
          <w:sz w:val="18"/>
          <w:szCs w:val="18"/>
          <w:lang w:val="en-US"/>
        </w:rPr>
        <w:t xml:space="preserve">, </w:t>
      </w:r>
      <w:proofErr w:type="gramStart"/>
      <w:r w:rsidR="002E6E40" w:rsidRPr="00D258A6">
        <w:rPr>
          <w:rFonts w:ascii="Times New Roman" w:hAnsi="Times New Roman" w:cs="Times New Roman"/>
          <w:sz w:val="18"/>
          <w:szCs w:val="18"/>
          <w:lang w:val="en-US"/>
        </w:rPr>
        <w:t>i.e.</w:t>
      </w:r>
      <w:proofErr w:type="gramEnd"/>
      <w:r w:rsidR="002E6E40" w:rsidRPr="00D258A6">
        <w:rPr>
          <w:rFonts w:ascii="Times New Roman" w:hAnsi="Times New Roman" w:cs="Times New Roman"/>
          <w:sz w:val="18"/>
          <w:szCs w:val="18"/>
          <w:lang w:val="en-US"/>
        </w:rPr>
        <w:t xml:space="preserve"> from </w:t>
      </w:r>
      <w:r w:rsidR="00482577" w:rsidRPr="00D258A6">
        <w:rPr>
          <w:rFonts w:ascii="Times New Roman" w:hAnsi="Times New Roman" w:cs="Times New Roman"/>
          <w:sz w:val="18"/>
          <w:szCs w:val="18"/>
          <w:lang w:val="en-US"/>
        </w:rPr>
        <w:t xml:space="preserve">2hrs before </w:t>
      </w:r>
      <w:r w:rsidR="002F56FC" w:rsidRPr="00D258A6">
        <w:rPr>
          <w:rFonts w:ascii="Times New Roman" w:hAnsi="Times New Roman" w:cs="Times New Roman"/>
          <w:sz w:val="18"/>
          <w:szCs w:val="18"/>
          <w:lang w:val="en-US"/>
        </w:rPr>
        <w:t xml:space="preserve">RT </w:t>
      </w:r>
      <w:r w:rsidR="00482577" w:rsidRPr="00D258A6">
        <w:rPr>
          <w:rFonts w:ascii="Times New Roman" w:hAnsi="Times New Roman" w:cs="Times New Roman"/>
          <w:sz w:val="18"/>
          <w:szCs w:val="18"/>
          <w:lang w:val="en-US"/>
        </w:rPr>
        <w:t>to ~2</w:t>
      </w:r>
      <w:r w:rsidR="00323A91" w:rsidRPr="00D258A6">
        <w:rPr>
          <w:rFonts w:ascii="Times New Roman" w:hAnsi="Times New Roman" w:cs="Times New Roman"/>
          <w:sz w:val="18"/>
          <w:szCs w:val="18"/>
          <w:lang w:val="en-US"/>
        </w:rPr>
        <w:t>.5</w:t>
      </w:r>
      <w:r w:rsidR="00482577" w:rsidRPr="00D258A6">
        <w:rPr>
          <w:rFonts w:ascii="Times New Roman" w:hAnsi="Times New Roman" w:cs="Times New Roman"/>
          <w:sz w:val="18"/>
          <w:szCs w:val="18"/>
          <w:lang w:val="en-US"/>
        </w:rPr>
        <w:t xml:space="preserve"> </w:t>
      </w:r>
      <w:proofErr w:type="spellStart"/>
      <w:r w:rsidR="00482577" w:rsidRPr="00D258A6">
        <w:rPr>
          <w:rFonts w:ascii="Times New Roman" w:hAnsi="Times New Roman" w:cs="Times New Roman"/>
          <w:sz w:val="18"/>
          <w:szCs w:val="18"/>
          <w:lang w:val="en-US"/>
        </w:rPr>
        <w:t>hrs</w:t>
      </w:r>
      <w:proofErr w:type="spellEnd"/>
      <w:r w:rsidR="00482577" w:rsidRPr="00D258A6">
        <w:rPr>
          <w:rFonts w:ascii="Times New Roman" w:hAnsi="Times New Roman" w:cs="Times New Roman"/>
          <w:sz w:val="18"/>
          <w:szCs w:val="18"/>
          <w:lang w:val="en-US"/>
        </w:rPr>
        <w:t xml:space="preserve"> after </w:t>
      </w:r>
      <w:r w:rsidR="002F56FC" w:rsidRPr="00D258A6">
        <w:rPr>
          <w:rFonts w:ascii="Times New Roman" w:hAnsi="Times New Roman" w:cs="Times New Roman"/>
          <w:sz w:val="18"/>
          <w:szCs w:val="18"/>
          <w:lang w:val="en-US"/>
        </w:rPr>
        <w:t>RT</w:t>
      </w:r>
      <w:r w:rsidR="004A72E8" w:rsidRPr="00D258A6">
        <w:rPr>
          <w:rFonts w:ascii="Times New Roman" w:hAnsi="Times New Roman" w:cs="Times New Roman"/>
          <w:sz w:val="18"/>
          <w:szCs w:val="18"/>
          <w:lang w:val="en-US"/>
        </w:rPr>
        <w:t xml:space="preserve"> (notably, </w:t>
      </w:r>
      <w:r w:rsidR="00210A28" w:rsidRPr="00D258A6">
        <w:rPr>
          <w:rFonts w:ascii="Times New Roman" w:hAnsi="Times New Roman" w:cs="Times New Roman"/>
          <w:sz w:val="18"/>
          <w:szCs w:val="18"/>
          <w:lang w:val="en-US"/>
        </w:rPr>
        <w:t xml:space="preserve">for individual participants, </w:t>
      </w:r>
      <w:r w:rsidR="004A72E8" w:rsidRPr="00D258A6">
        <w:rPr>
          <w:rFonts w:ascii="Times New Roman" w:hAnsi="Times New Roman" w:cs="Times New Roman"/>
          <w:sz w:val="18"/>
          <w:szCs w:val="18"/>
          <w:lang w:val="en-US"/>
        </w:rPr>
        <w:t xml:space="preserve">daily onset of the intervention </w:t>
      </w:r>
      <w:r w:rsidR="00E9097C" w:rsidRPr="00D258A6">
        <w:rPr>
          <w:rFonts w:ascii="Times New Roman" w:hAnsi="Times New Roman" w:cs="Times New Roman"/>
          <w:sz w:val="18"/>
          <w:szCs w:val="18"/>
          <w:lang w:val="en-US"/>
        </w:rPr>
        <w:t xml:space="preserve">will vary </w:t>
      </w:r>
      <w:r w:rsidR="004C18EF" w:rsidRPr="00D258A6">
        <w:rPr>
          <w:rFonts w:ascii="Times New Roman" w:hAnsi="Times New Roman" w:cs="Times New Roman"/>
          <w:sz w:val="18"/>
          <w:szCs w:val="18"/>
          <w:lang w:val="en-US"/>
        </w:rPr>
        <w:t>from</w:t>
      </w:r>
      <w:r w:rsidR="00E9097C" w:rsidRPr="00D258A6">
        <w:rPr>
          <w:rFonts w:ascii="Times New Roman" w:hAnsi="Times New Roman" w:cs="Times New Roman"/>
          <w:sz w:val="18"/>
          <w:szCs w:val="18"/>
          <w:lang w:val="en-US"/>
        </w:rPr>
        <w:t xml:space="preserve"> 0600</w:t>
      </w:r>
      <w:r w:rsidR="004C18EF" w:rsidRPr="00D258A6">
        <w:rPr>
          <w:rFonts w:ascii="Times New Roman" w:hAnsi="Times New Roman" w:cs="Times New Roman"/>
          <w:sz w:val="18"/>
          <w:szCs w:val="18"/>
          <w:lang w:val="en-US"/>
        </w:rPr>
        <w:t>-</w:t>
      </w:r>
      <w:r w:rsidR="00E9097C" w:rsidRPr="00D258A6">
        <w:rPr>
          <w:rFonts w:ascii="Times New Roman" w:hAnsi="Times New Roman" w:cs="Times New Roman"/>
          <w:sz w:val="18"/>
          <w:szCs w:val="18"/>
          <w:lang w:val="en-US"/>
        </w:rPr>
        <w:t xml:space="preserve">0800 to ensure </w:t>
      </w:r>
      <w:r w:rsidR="00210A28" w:rsidRPr="00D258A6">
        <w:rPr>
          <w:rFonts w:ascii="Times New Roman" w:hAnsi="Times New Roman" w:cs="Times New Roman"/>
          <w:sz w:val="18"/>
          <w:szCs w:val="18"/>
          <w:lang w:val="en-US"/>
        </w:rPr>
        <w:t>adequate flow</w:t>
      </w:r>
      <w:r w:rsidR="004C18EF" w:rsidRPr="00D258A6">
        <w:rPr>
          <w:rFonts w:ascii="Times New Roman" w:hAnsi="Times New Roman" w:cs="Times New Roman"/>
          <w:sz w:val="18"/>
          <w:szCs w:val="18"/>
          <w:lang w:val="en-US"/>
        </w:rPr>
        <w:t xml:space="preserve"> of participants through</w:t>
      </w:r>
      <w:r w:rsidR="00210A28" w:rsidRPr="00D258A6">
        <w:rPr>
          <w:rFonts w:ascii="Times New Roman" w:hAnsi="Times New Roman" w:cs="Times New Roman"/>
          <w:sz w:val="18"/>
          <w:szCs w:val="18"/>
          <w:lang w:val="en-US"/>
        </w:rPr>
        <w:t xml:space="preserve"> the study)</w:t>
      </w:r>
      <w:r w:rsidR="002E6E40" w:rsidRPr="00D258A6">
        <w:rPr>
          <w:rFonts w:ascii="Times New Roman" w:hAnsi="Times New Roman" w:cs="Times New Roman"/>
          <w:sz w:val="18"/>
          <w:szCs w:val="18"/>
          <w:lang w:val="en-US"/>
        </w:rPr>
        <w:t>. D</w:t>
      </w:r>
      <w:r w:rsidR="002F56FC" w:rsidRPr="00D258A6">
        <w:rPr>
          <w:rFonts w:ascii="Times New Roman" w:hAnsi="Times New Roman" w:cs="Times New Roman"/>
          <w:sz w:val="18"/>
          <w:szCs w:val="18"/>
          <w:lang w:val="en-US"/>
        </w:rPr>
        <w:t xml:space="preserve">uring </w:t>
      </w:r>
      <w:r w:rsidR="00323A91" w:rsidRPr="00D258A6">
        <w:rPr>
          <w:rFonts w:ascii="Times New Roman" w:hAnsi="Times New Roman" w:cs="Times New Roman"/>
          <w:sz w:val="18"/>
          <w:szCs w:val="18"/>
          <w:lang w:val="en-US"/>
        </w:rPr>
        <w:t>this time</w:t>
      </w:r>
      <w:r w:rsidR="00E7077D">
        <w:rPr>
          <w:rFonts w:ascii="Times New Roman" w:hAnsi="Times New Roman" w:cs="Times New Roman"/>
          <w:sz w:val="18"/>
          <w:szCs w:val="18"/>
          <w:lang w:val="en-US"/>
        </w:rPr>
        <w:t xml:space="preserve"> course</w:t>
      </w:r>
      <w:r w:rsidR="002E6E40" w:rsidRPr="00D258A6">
        <w:rPr>
          <w:rFonts w:ascii="Times New Roman" w:hAnsi="Times New Roman" w:cs="Times New Roman"/>
          <w:sz w:val="18"/>
          <w:szCs w:val="18"/>
          <w:lang w:val="en-US"/>
        </w:rPr>
        <w:t>,</w:t>
      </w:r>
      <w:r w:rsidR="002F56FC" w:rsidRPr="00D258A6">
        <w:rPr>
          <w:rFonts w:ascii="Times New Roman" w:hAnsi="Times New Roman" w:cs="Times New Roman"/>
          <w:sz w:val="18"/>
          <w:szCs w:val="18"/>
          <w:lang w:val="en-US"/>
        </w:rPr>
        <w:t xml:space="preserve"> participants will ingest </w:t>
      </w:r>
      <w:r w:rsidR="002F56FC" w:rsidRPr="00373E4E">
        <w:rPr>
          <w:rFonts w:ascii="Times New Roman" w:hAnsi="Times New Roman" w:cs="Times New Roman"/>
          <w:color w:val="C45911" w:themeColor="accent2" w:themeShade="BF"/>
          <w:sz w:val="18"/>
          <w:szCs w:val="18"/>
          <w:lang w:val="en-US"/>
        </w:rPr>
        <w:t>GLU</w:t>
      </w:r>
      <w:r w:rsidR="00323A91" w:rsidRPr="00D258A6">
        <w:rPr>
          <w:rFonts w:ascii="Times New Roman" w:hAnsi="Times New Roman" w:cs="Times New Roman"/>
          <w:sz w:val="18"/>
          <w:szCs w:val="18"/>
          <w:lang w:val="en-US"/>
        </w:rPr>
        <w:t>/</w:t>
      </w:r>
      <w:r w:rsidR="00323A91" w:rsidRPr="00D258A6">
        <w:rPr>
          <w:rFonts w:ascii="Times New Roman" w:hAnsi="Times New Roman" w:cs="Times New Roman"/>
          <w:color w:val="7030A0"/>
          <w:sz w:val="18"/>
          <w:szCs w:val="18"/>
          <w:lang w:val="en-US"/>
        </w:rPr>
        <w:t xml:space="preserve">PLAC </w:t>
      </w:r>
      <w:r w:rsidR="00323A91" w:rsidRPr="00D258A6">
        <w:rPr>
          <w:rFonts w:ascii="Times New Roman" w:hAnsi="Times New Roman" w:cs="Times New Roman"/>
          <w:sz w:val="18"/>
          <w:szCs w:val="18"/>
          <w:lang w:val="en-US"/>
        </w:rPr>
        <w:t>and</w:t>
      </w:r>
      <w:r w:rsidR="002F56FC" w:rsidRPr="00D258A6">
        <w:rPr>
          <w:rFonts w:ascii="Times New Roman" w:hAnsi="Times New Roman" w:cs="Times New Roman"/>
          <w:sz w:val="18"/>
          <w:szCs w:val="18"/>
          <w:lang w:val="en-US"/>
        </w:rPr>
        <w:t xml:space="preserve"> PRO supplements</w:t>
      </w:r>
      <w:r w:rsidR="00323A91" w:rsidRPr="00D258A6">
        <w:rPr>
          <w:rFonts w:ascii="Times New Roman" w:hAnsi="Times New Roman" w:cs="Times New Roman"/>
          <w:sz w:val="18"/>
          <w:szCs w:val="18"/>
          <w:lang w:val="en-US"/>
        </w:rPr>
        <w:t xml:space="preserve"> only</w:t>
      </w:r>
      <w:r w:rsidR="002F56FC" w:rsidRPr="00D258A6">
        <w:rPr>
          <w:rFonts w:ascii="Times New Roman" w:hAnsi="Times New Roman" w:cs="Times New Roman"/>
          <w:sz w:val="18"/>
          <w:szCs w:val="18"/>
          <w:lang w:val="en-US"/>
        </w:rPr>
        <w:t xml:space="preserve">. </w:t>
      </w:r>
      <w:r w:rsidR="002F56FC" w:rsidRPr="00373E4E">
        <w:rPr>
          <w:rFonts w:ascii="Times New Roman" w:hAnsi="Times New Roman" w:cs="Times New Roman"/>
          <w:color w:val="C45911" w:themeColor="accent2" w:themeShade="BF"/>
          <w:sz w:val="18"/>
          <w:szCs w:val="18"/>
          <w:lang w:val="en-US"/>
        </w:rPr>
        <w:t>GLU</w:t>
      </w:r>
      <w:r w:rsidR="00323A91" w:rsidRPr="00D258A6">
        <w:rPr>
          <w:rFonts w:ascii="Times New Roman" w:hAnsi="Times New Roman" w:cs="Times New Roman"/>
          <w:sz w:val="18"/>
          <w:szCs w:val="18"/>
          <w:lang w:val="en-US"/>
        </w:rPr>
        <w:t>/</w:t>
      </w:r>
      <w:r w:rsidR="00323A91" w:rsidRPr="00D258A6">
        <w:rPr>
          <w:rFonts w:ascii="Times New Roman" w:hAnsi="Times New Roman" w:cs="Times New Roman"/>
          <w:color w:val="7030A0"/>
          <w:sz w:val="18"/>
          <w:szCs w:val="18"/>
          <w:lang w:val="en-US"/>
        </w:rPr>
        <w:t>PLAC</w:t>
      </w:r>
      <w:r w:rsidR="002F56FC" w:rsidRPr="00D258A6">
        <w:rPr>
          <w:rFonts w:ascii="Times New Roman" w:hAnsi="Times New Roman" w:cs="Times New Roman"/>
          <w:color w:val="7030A0"/>
          <w:sz w:val="18"/>
          <w:szCs w:val="18"/>
          <w:lang w:val="en-US"/>
        </w:rPr>
        <w:t xml:space="preserve"> </w:t>
      </w:r>
      <w:r w:rsidR="002F56FC" w:rsidRPr="00D258A6">
        <w:rPr>
          <w:rFonts w:ascii="Times New Roman" w:hAnsi="Times New Roman" w:cs="Times New Roman"/>
          <w:sz w:val="18"/>
          <w:szCs w:val="18"/>
          <w:lang w:val="en-US"/>
        </w:rPr>
        <w:t xml:space="preserve">will be ingested </w:t>
      </w:r>
      <w:r w:rsidR="00916FF8" w:rsidRPr="00D258A6">
        <w:rPr>
          <w:rFonts w:ascii="Times New Roman" w:hAnsi="Times New Roman" w:cs="Times New Roman"/>
          <w:sz w:val="18"/>
          <w:szCs w:val="18"/>
          <w:lang w:val="en-US"/>
        </w:rPr>
        <w:t xml:space="preserve">at </w:t>
      </w:r>
      <w:r w:rsidR="00323A91" w:rsidRPr="00D258A6">
        <w:rPr>
          <w:rFonts w:ascii="Times New Roman" w:hAnsi="Times New Roman" w:cs="Times New Roman"/>
          <w:sz w:val="18"/>
          <w:szCs w:val="18"/>
          <w:lang w:val="en-US"/>
        </w:rPr>
        <w:t>three</w:t>
      </w:r>
      <w:r w:rsidR="00916FF8" w:rsidRPr="00D258A6">
        <w:rPr>
          <w:rFonts w:ascii="Times New Roman" w:hAnsi="Times New Roman" w:cs="Times New Roman"/>
          <w:sz w:val="18"/>
          <w:szCs w:val="18"/>
          <w:lang w:val="en-US"/>
        </w:rPr>
        <w:t xml:space="preserve"> time points: </w:t>
      </w:r>
      <w:r w:rsidR="002F56FC" w:rsidRPr="00D258A6">
        <w:rPr>
          <w:rFonts w:ascii="Times New Roman" w:hAnsi="Times New Roman" w:cs="Times New Roman"/>
          <w:sz w:val="18"/>
          <w:szCs w:val="18"/>
          <w:lang w:val="en-US"/>
        </w:rPr>
        <w:t>30 min prior to RT (</w:t>
      </w:r>
      <w:r w:rsidR="00D106DB" w:rsidRPr="00D258A6">
        <w:rPr>
          <w:rFonts w:ascii="Times New Roman" w:hAnsi="Times New Roman" w:cs="Times New Roman"/>
          <w:sz w:val="18"/>
          <w:szCs w:val="18"/>
          <w:lang w:val="en-US"/>
        </w:rPr>
        <w:t xml:space="preserve">0830 </w:t>
      </w:r>
      <w:proofErr w:type="spellStart"/>
      <w:r w:rsidR="00D106DB" w:rsidRPr="00D258A6">
        <w:rPr>
          <w:rFonts w:ascii="Times New Roman" w:hAnsi="Times New Roman" w:cs="Times New Roman"/>
          <w:sz w:val="18"/>
          <w:szCs w:val="18"/>
          <w:lang w:val="en-US"/>
        </w:rPr>
        <w:t>hrs</w:t>
      </w:r>
      <w:proofErr w:type="spellEnd"/>
      <w:r w:rsidR="00D106DB" w:rsidRPr="00D258A6">
        <w:rPr>
          <w:rFonts w:ascii="Times New Roman" w:hAnsi="Times New Roman" w:cs="Times New Roman"/>
          <w:sz w:val="18"/>
          <w:szCs w:val="18"/>
          <w:lang w:val="en-US"/>
        </w:rPr>
        <w:t xml:space="preserve">, </w:t>
      </w:r>
      <w:r w:rsidR="00323A91" w:rsidRPr="00D258A6">
        <w:rPr>
          <w:rFonts w:ascii="Times New Roman" w:hAnsi="Times New Roman" w:cs="Times New Roman"/>
          <w:sz w:val="18"/>
          <w:szCs w:val="18"/>
          <w:lang w:val="en-US"/>
        </w:rPr>
        <w:t>30 g vs. 0 g glucose</w:t>
      </w:r>
      <w:r w:rsidR="002F56FC" w:rsidRPr="00D258A6">
        <w:rPr>
          <w:rFonts w:ascii="Times New Roman" w:hAnsi="Times New Roman" w:cs="Times New Roman"/>
          <w:sz w:val="18"/>
          <w:szCs w:val="18"/>
          <w:lang w:val="en-US"/>
        </w:rPr>
        <w:t xml:space="preserve">), </w:t>
      </w:r>
      <w:r w:rsidR="00916FF8" w:rsidRPr="00D258A6">
        <w:rPr>
          <w:rFonts w:ascii="Times New Roman" w:hAnsi="Times New Roman" w:cs="Times New Roman"/>
          <w:sz w:val="18"/>
          <w:szCs w:val="18"/>
          <w:lang w:val="en-US"/>
        </w:rPr>
        <w:t xml:space="preserve">immediately prior to RT (0900 </w:t>
      </w:r>
      <w:proofErr w:type="spellStart"/>
      <w:r w:rsidR="00916FF8" w:rsidRPr="00D258A6">
        <w:rPr>
          <w:rFonts w:ascii="Times New Roman" w:hAnsi="Times New Roman" w:cs="Times New Roman"/>
          <w:sz w:val="18"/>
          <w:szCs w:val="18"/>
          <w:lang w:val="en-US"/>
        </w:rPr>
        <w:t>hrs</w:t>
      </w:r>
      <w:proofErr w:type="spellEnd"/>
      <w:r w:rsidR="00916FF8" w:rsidRPr="00D258A6">
        <w:rPr>
          <w:rFonts w:ascii="Times New Roman" w:hAnsi="Times New Roman" w:cs="Times New Roman"/>
          <w:sz w:val="18"/>
          <w:szCs w:val="18"/>
          <w:lang w:val="en-US"/>
        </w:rPr>
        <w:t xml:space="preserve">, </w:t>
      </w:r>
      <w:r w:rsidR="00323A91" w:rsidRPr="00D258A6">
        <w:rPr>
          <w:rFonts w:ascii="Times New Roman" w:hAnsi="Times New Roman" w:cs="Times New Roman"/>
          <w:sz w:val="18"/>
          <w:szCs w:val="18"/>
          <w:lang w:val="en-US"/>
        </w:rPr>
        <w:t>30 g vs. 0 g glucose</w:t>
      </w:r>
      <w:r w:rsidR="00916FF8" w:rsidRPr="00D258A6">
        <w:rPr>
          <w:rFonts w:ascii="Times New Roman" w:hAnsi="Times New Roman" w:cs="Times New Roman"/>
          <w:sz w:val="18"/>
          <w:szCs w:val="18"/>
          <w:lang w:val="en-US"/>
        </w:rPr>
        <w:t xml:space="preserve">), </w:t>
      </w:r>
      <w:r w:rsidR="002F56FC" w:rsidRPr="00D258A6">
        <w:rPr>
          <w:rFonts w:ascii="Times New Roman" w:hAnsi="Times New Roman" w:cs="Times New Roman"/>
          <w:sz w:val="18"/>
          <w:szCs w:val="18"/>
          <w:lang w:val="en-US"/>
        </w:rPr>
        <w:t>and immediately after completion of training (</w:t>
      </w:r>
      <w:r w:rsidR="00323A91" w:rsidRPr="00D258A6">
        <w:rPr>
          <w:rFonts w:ascii="Times New Roman" w:hAnsi="Times New Roman" w:cs="Times New Roman"/>
          <w:sz w:val="18"/>
          <w:szCs w:val="18"/>
          <w:lang w:val="en-US"/>
        </w:rPr>
        <w:t xml:space="preserve">~0930 </w:t>
      </w:r>
      <w:proofErr w:type="spellStart"/>
      <w:r w:rsidR="00323A91" w:rsidRPr="00D258A6">
        <w:rPr>
          <w:rFonts w:ascii="Times New Roman" w:hAnsi="Times New Roman" w:cs="Times New Roman"/>
          <w:sz w:val="18"/>
          <w:szCs w:val="18"/>
          <w:lang w:val="en-US"/>
        </w:rPr>
        <w:t>hrs</w:t>
      </w:r>
      <w:proofErr w:type="spellEnd"/>
      <w:r w:rsidR="00323A91" w:rsidRPr="00D258A6">
        <w:rPr>
          <w:rFonts w:ascii="Times New Roman" w:hAnsi="Times New Roman" w:cs="Times New Roman"/>
          <w:sz w:val="18"/>
          <w:szCs w:val="18"/>
          <w:lang w:val="en-US"/>
        </w:rPr>
        <w:t>, 30 g vs. 0 g glucose</w:t>
      </w:r>
      <w:r w:rsidR="002F56FC" w:rsidRPr="00D258A6">
        <w:rPr>
          <w:rFonts w:ascii="Times New Roman" w:hAnsi="Times New Roman" w:cs="Times New Roman"/>
          <w:sz w:val="18"/>
          <w:szCs w:val="18"/>
          <w:lang w:val="en-US"/>
        </w:rPr>
        <w:t xml:space="preserve">). PRO will be ingested </w:t>
      </w:r>
      <w:r w:rsidR="00EE546B" w:rsidRPr="00D258A6">
        <w:rPr>
          <w:rFonts w:ascii="Times New Roman" w:hAnsi="Times New Roman" w:cs="Times New Roman"/>
          <w:sz w:val="18"/>
          <w:szCs w:val="18"/>
          <w:lang w:val="en-US"/>
        </w:rPr>
        <w:t xml:space="preserve">at two time points: </w:t>
      </w:r>
      <w:r w:rsidR="002F56FC" w:rsidRPr="00D258A6">
        <w:rPr>
          <w:rFonts w:ascii="Times New Roman" w:hAnsi="Times New Roman" w:cs="Times New Roman"/>
          <w:sz w:val="18"/>
          <w:szCs w:val="18"/>
          <w:lang w:val="en-US"/>
        </w:rPr>
        <w:t xml:space="preserve">2 hours prior to RT (0700 </w:t>
      </w:r>
      <w:proofErr w:type="spellStart"/>
      <w:r w:rsidR="002F56FC" w:rsidRPr="00D258A6">
        <w:rPr>
          <w:rFonts w:ascii="Times New Roman" w:hAnsi="Times New Roman" w:cs="Times New Roman"/>
          <w:sz w:val="18"/>
          <w:szCs w:val="18"/>
          <w:lang w:val="en-US"/>
        </w:rPr>
        <w:t>hrs</w:t>
      </w:r>
      <w:proofErr w:type="spellEnd"/>
      <w:r w:rsidR="002F56FC" w:rsidRPr="00D258A6">
        <w:rPr>
          <w:rFonts w:ascii="Times New Roman" w:hAnsi="Times New Roman" w:cs="Times New Roman"/>
          <w:sz w:val="18"/>
          <w:szCs w:val="18"/>
          <w:lang w:val="en-US"/>
        </w:rPr>
        <w:t>, 25 g) and immediately after</w:t>
      </w:r>
      <w:r w:rsidR="00D106DB" w:rsidRPr="00D258A6">
        <w:rPr>
          <w:rFonts w:ascii="Times New Roman" w:hAnsi="Times New Roman" w:cs="Times New Roman"/>
          <w:sz w:val="18"/>
          <w:szCs w:val="18"/>
          <w:lang w:val="en-US"/>
        </w:rPr>
        <w:t xml:space="preserve"> completion of</w:t>
      </w:r>
      <w:r w:rsidR="002F56FC" w:rsidRPr="00D258A6">
        <w:rPr>
          <w:rFonts w:ascii="Times New Roman" w:hAnsi="Times New Roman" w:cs="Times New Roman"/>
          <w:sz w:val="18"/>
          <w:szCs w:val="18"/>
          <w:lang w:val="en-US"/>
        </w:rPr>
        <w:t xml:space="preserve"> training (25 g)</w:t>
      </w:r>
      <w:r w:rsidR="00482577" w:rsidRPr="00D258A6">
        <w:rPr>
          <w:rFonts w:ascii="Times New Roman" w:hAnsi="Times New Roman" w:cs="Times New Roman"/>
          <w:sz w:val="18"/>
          <w:szCs w:val="18"/>
          <w:lang w:val="en-US"/>
        </w:rPr>
        <w:t xml:space="preserve">. </w:t>
      </w:r>
      <w:r w:rsidR="00E3406C" w:rsidRPr="00D258A6">
        <w:rPr>
          <w:rFonts w:ascii="Times New Roman" w:hAnsi="Times New Roman" w:cs="Times New Roman"/>
          <w:sz w:val="18"/>
          <w:szCs w:val="18"/>
          <w:lang w:val="en-US"/>
        </w:rPr>
        <w:t>To ensure balanced glucose intake</w:t>
      </w:r>
      <w:r w:rsidR="00351843" w:rsidRPr="00D258A6">
        <w:rPr>
          <w:rFonts w:ascii="Times New Roman" w:hAnsi="Times New Roman" w:cs="Times New Roman"/>
          <w:sz w:val="18"/>
          <w:szCs w:val="18"/>
          <w:lang w:val="en-US"/>
        </w:rPr>
        <w:t xml:space="preserve"> during the entirety </w:t>
      </w:r>
      <w:r w:rsidR="00B05EEA" w:rsidRPr="00D258A6">
        <w:rPr>
          <w:rFonts w:ascii="Times New Roman" w:hAnsi="Times New Roman" w:cs="Times New Roman"/>
          <w:sz w:val="18"/>
          <w:szCs w:val="18"/>
          <w:lang w:val="en-US"/>
        </w:rPr>
        <w:t>of</w:t>
      </w:r>
      <w:r w:rsidR="00E3406C" w:rsidRPr="00D258A6">
        <w:rPr>
          <w:rFonts w:ascii="Times New Roman" w:hAnsi="Times New Roman" w:cs="Times New Roman"/>
          <w:sz w:val="18"/>
          <w:szCs w:val="18"/>
          <w:lang w:val="en-US"/>
        </w:rPr>
        <w:t xml:space="preserve"> </w:t>
      </w:r>
      <w:r w:rsidR="00E3406C" w:rsidRPr="00373E4E">
        <w:rPr>
          <w:rFonts w:ascii="Times New Roman" w:hAnsi="Times New Roman" w:cs="Times New Roman"/>
          <w:color w:val="C45911" w:themeColor="accent2" w:themeShade="BF"/>
          <w:sz w:val="18"/>
          <w:szCs w:val="18"/>
          <w:lang w:val="en-US"/>
        </w:rPr>
        <w:t>GLU</w:t>
      </w:r>
      <w:r w:rsidR="00351843" w:rsidRPr="00D258A6">
        <w:rPr>
          <w:rFonts w:ascii="Times New Roman" w:hAnsi="Times New Roman" w:cs="Times New Roman"/>
          <w:sz w:val="18"/>
          <w:szCs w:val="18"/>
          <w:lang w:val="en-US"/>
        </w:rPr>
        <w:t>/</w:t>
      </w:r>
      <w:r w:rsidR="00323A91" w:rsidRPr="00D258A6">
        <w:rPr>
          <w:rFonts w:ascii="Times New Roman" w:hAnsi="Times New Roman" w:cs="Times New Roman"/>
          <w:color w:val="7030A0"/>
          <w:sz w:val="18"/>
          <w:szCs w:val="18"/>
          <w:lang w:val="en-US"/>
        </w:rPr>
        <w:t>PLAC</w:t>
      </w:r>
      <w:r w:rsidR="00351843" w:rsidRPr="00D258A6">
        <w:rPr>
          <w:rFonts w:ascii="Times New Roman" w:hAnsi="Times New Roman" w:cs="Times New Roman"/>
          <w:color w:val="7030A0"/>
          <w:sz w:val="18"/>
          <w:szCs w:val="18"/>
          <w:lang w:val="en-US"/>
        </w:rPr>
        <w:t xml:space="preserve"> </w:t>
      </w:r>
      <w:r w:rsidR="00351843" w:rsidRPr="00D258A6">
        <w:rPr>
          <w:rFonts w:ascii="Times New Roman" w:hAnsi="Times New Roman" w:cs="Times New Roman"/>
          <w:sz w:val="18"/>
          <w:szCs w:val="18"/>
          <w:lang w:val="en-US"/>
        </w:rPr>
        <w:t>days</w:t>
      </w:r>
      <w:r w:rsidR="00E3406C" w:rsidRPr="00D258A6">
        <w:rPr>
          <w:rFonts w:ascii="Times New Roman" w:hAnsi="Times New Roman" w:cs="Times New Roman"/>
          <w:sz w:val="18"/>
          <w:szCs w:val="18"/>
          <w:lang w:val="en-US"/>
        </w:rPr>
        <w:t>, participants will</w:t>
      </w:r>
      <w:r w:rsidR="00351843" w:rsidRPr="00D258A6">
        <w:rPr>
          <w:rFonts w:ascii="Times New Roman" w:hAnsi="Times New Roman" w:cs="Times New Roman"/>
          <w:sz w:val="18"/>
          <w:szCs w:val="18"/>
          <w:lang w:val="en-US"/>
        </w:rPr>
        <w:t xml:space="preserve"> also</w:t>
      </w:r>
      <w:r w:rsidR="00B05EEA" w:rsidRPr="00D258A6">
        <w:rPr>
          <w:rFonts w:ascii="Times New Roman" w:hAnsi="Times New Roman" w:cs="Times New Roman"/>
          <w:sz w:val="18"/>
          <w:szCs w:val="18"/>
          <w:lang w:val="en-US"/>
        </w:rPr>
        <w:t xml:space="preserve"> ingest </w:t>
      </w:r>
      <w:r w:rsidR="00B05EEA" w:rsidRPr="00373E4E">
        <w:rPr>
          <w:rFonts w:ascii="Times New Roman" w:hAnsi="Times New Roman" w:cs="Times New Roman"/>
          <w:color w:val="C45911" w:themeColor="accent2" w:themeShade="BF"/>
          <w:sz w:val="18"/>
          <w:szCs w:val="18"/>
          <w:lang w:val="en-US"/>
        </w:rPr>
        <w:t xml:space="preserve">GLU </w:t>
      </w:r>
      <w:r w:rsidR="00B05EEA" w:rsidRPr="00D258A6">
        <w:rPr>
          <w:rFonts w:ascii="Times New Roman" w:hAnsi="Times New Roman" w:cs="Times New Roman"/>
          <w:sz w:val="18"/>
          <w:szCs w:val="18"/>
          <w:lang w:val="en-US"/>
        </w:rPr>
        <w:t xml:space="preserve">or </w:t>
      </w:r>
      <w:r w:rsidR="00323A91" w:rsidRPr="00D258A6">
        <w:rPr>
          <w:rFonts w:ascii="Times New Roman" w:hAnsi="Times New Roman" w:cs="Times New Roman"/>
          <w:color w:val="7030A0"/>
          <w:sz w:val="18"/>
          <w:szCs w:val="18"/>
          <w:lang w:val="en-US"/>
        </w:rPr>
        <w:t xml:space="preserve">PLAC </w:t>
      </w:r>
      <w:r w:rsidR="00E3406C" w:rsidRPr="00D258A6">
        <w:rPr>
          <w:rFonts w:ascii="Times New Roman" w:hAnsi="Times New Roman" w:cs="Times New Roman"/>
          <w:sz w:val="18"/>
          <w:szCs w:val="18"/>
          <w:lang w:val="en-US"/>
        </w:rPr>
        <w:t>during the afternoon (</w:t>
      </w:r>
      <w:r w:rsidR="00373E4E">
        <w:rPr>
          <w:rFonts w:ascii="Times New Roman" w:hAnsi="Times New Roman" w:cs="Times New Roman"/>
          <w:sz w:val="18"/>
          <w:szCs w:val="18"/>
          <w:lang w:val="en-US"/>
        </w:rPr>
        <w:t xml:space="preserve">between </w:t>
      </w:r>
      <w:r w:rsidR="00783BA2" w:rsidRPr="00D258A6">
        <w:rPr>
          <w:rFonts w:ascii="Times New Roman" w:hAnsi="Times New Roman" w:cs="Times New Roman"/>
          <w:sz w:val="18"/>
          <w:szCs w:val="18"/>
          <w:lang w:val="en-US"/>
        </w:rPr>
        <w:t>1800</w:t>
      </w:r>
      <w:r w:rsidR="00323A91" w:rsidRPr="00D258A6">
        <w:rPr>
          <w:rFonts w:ascii="Times New Roman" w:hAnsi="Times New Roman" w:cs="Times New Roman"/>
          <w:sz w:val="18"/>
          <w:szCs w:val="18"/>
          <w:lang w:val="en-US"/>
        </w:rPr>
        <w:t xml:space="preserve"> </w:t>
      </w:r>
      <w:proofErr w:type="spellStart"/>
      <w:r w:rsidR="00323A91" w:rsidRPr="00D258A6">
        <w:rPr>
          <w:rFonts w:ascii="Times New Roman" w:hAnsi="Times New Roman" w:cs="Times New Roman"/>
          <w:sz w:val="18"/>
          <w:szCs w:val="18"/>
          <w:lang w:val="en-US"/>
        </w:rPr>
        <w:t>hrs</w:t>
      </w:r>
      <w:proofErr w:type="spellEnd"/>
      <w:r w:rsidR="00323A91" w:rsidRPr="00D258A6">
        <w:rPr>
          <w:rFonts w:ascii="Times New Roman" w:hAnsi="Times New Roman" w:cs="Times New Roman"/>
          <w:sz w:val="18"/>
          <w:szCs w:val="18"/>
          <w:lang w:val="en-US"/>
        </w:rPr>
        <w:t xml:space="preserve"> and </w:t>
      </w:r>
      <w:r w:rsidR="00373E4E">
        <w:rPr>
          <w:rFonts w:ascii="Times New Roman" w:hAnsi="Times New Roman" w:cs="Times New Roman"/>
          <w:sz w:val="18"/>
          <w:szCs w:val="18"/>
          <w:lang w:val="en-US"/>
        </w:rPr>
        <w:t>19</w:t>
      </w:r>
      <w:r w:rsidR="00323A91" w:rsidRPr="00D258A6">
        <w:rPr>
          <w:rFonts w:ascii="Times New Roman" w:hAnsi="Times New Roman" w:cs="Times New Roman"/>
          <w:sz w:val="18"/>
          <w:szCs w:val="18"/>
          <w:lang w:val="en-US"/>
        </w:rPr>
        <w:t xml:space="preserve">00 </w:t>
      </w:r>
      <w:proofErr w:type="spellStart"/>
      <w:r w:rsidR="00323A91" w:rsidRPr="00D258A6">
        <w:rPr>
          <w:rFonts w:ascii="Times New Roman" w:hAnsi="Times New Roman" w:cs="Times New Roman"/>
          <w:sz w:val="18"/>
          <w:szCs w:val="18"/>
          <w:lang w:val="en-US"/>
        </w:rPr>
        <w:t>hrs</w:t>
      </w:r>
      <w:proofErr w:type="spellEnd"/>
      <w:r w:rsidR="00783BA2" w:rsidRPr="00D258A6">
        <w:rPr>
          <w:rFonts w:ascii="Times New Roman" w:hAnsi="Times New Roman" w:cs="Times New Roman"/>
          <w:sz w:val="18"/>
          <w:szCs w:val="18"/>
          <w:lang w:val="en-US"/>
        </w:rPr>
        <w:t>;</w:t>
      </w:r>
      <w:r w:rsidR="00323A91" w:rsidRPr="00D258A6">
        <w:rPr>
          <w:rFonts w:ascii="Times New Roman" w:hAnsi="Times New Roman" w:cs="Times New Roman"/>
          <w:sz w:val="18"/>
          <w:szCs w:val="18"/>
          <w:lang w:val="en-US"/>
        </w:rPr>
        <w:t xml:space="preserve"> </w:t>
      </w:r>
      <w:r w:rsidR="0023312D" w:rsidRPr="00D258A6">
        <w:rPr>
          <w:rFonts w:ascii="Times New Roman" w:hAnsi="Times New Roman" w:cs="Times New Roman"/>
          <w:sz w:val="18"/>
          <w:szCs w:val="18"/>
          <w:lang w:val="en-US"/>
        </w:rPr>
        <w:t>3</w:t>
      </w:r>
      <w:r w:rsidR="00373E4E">
        <w:rPr>
          <w:rFonts w:ascii="Times New Roman" w:hAnsi="Times New Roman" w:cs="Times New Roman"/>
          <w:sz w:val="18"/>
          <w:szCs w:val="18"/>
          <w:lang w:val="en-US"/>
        </w:rPr>
        <w:t xml:space="preserve"> </w:t>
      </w:r>
      <w:r w:rsidR="0023312D" w:rsidRPr="00D258A6">
        <w:rPr>
          <w:rFonts w:ascii="Times New Roman" w:hAnsi="Times New Roman" w:cs="Times New Roman"/>
          <w:sz w:val="18"/>
          <w:szCs w:val="18"/>
          <w:lang w:val="en-US"/>
        </w:rPr>
        <w:t>x</w:t>
      </w:r>
      <w:r w:rsidR="00373E4E">
        <w:rPr>
          <w:rFonts w:ascii="Times New Roman" w:hAnsi="Times New Roman" w:cs="Times New Roman"/>
          <w:sz w:val="18"/>
          <w:szCs w:val="18"/>
          <w:lang w:val="en-US"/>
        </w:rPr>
        <w:t xml:space="preserve"> </w:t>
      </w:r>
      <w:r w:rsidR="00323A91" w:rsidRPr="00D258A6">
        <w:rPr>
          <w:rFonts w:ascii="Times New Roman" w:hAnsi="Times New Roman" w:cs="Times New Roman"/>
          <w:sz w:val="18"/>
          <w:szCs w:val="18"/>
          <w:lang w:val="en-US"/>
        </w:rPr>
        <w:t xml:space="preserve">30 g vs. </w:t>
      </w:r>
      <w:r w:rsidR="0023312D" w:rsidRPr="00D258A6">
        <w:rPr>
          <w:rFonts w:ascii="Times New Roman" w:hAnsi="Times New Roman" w:cs="Times New Roman"/>
          <w:sz w:val="18"/>
          <w:szCs w:val="18"/>
          <w:lang w:val="en-US"/>
        </w:rPr>
        <w:t>3</w:t>
      </w:r>
      <w:r w:rsidR="00373E4E">
        <w:rPr>
          <w:rFonts w:ascii="Times New Roman" w:hAnsi="Times New Roman" w:cs="Times New Roman"/>
          <w:sz w:val="18"/>
          <w:szCs w:val="18"/>
          <w:lang w:val="en-US"/>
        </w:rPr>
        <w:t xml:space="preserve"> </w:t>
      </w:r>
      <w:r w:rsidR="0023312D" w:rsidRPr="00D258A6">
        <w:rPr>
          <w:rFonts w:ascii="Times New Roman" w:hAnsi="Times New Roman" w:cs="Times New Roman"/>
          <w:sz w:val="18"/>
          <w:szCs w:val="18"/>
          <w:lang w:val="en-US"/>
        </w:rPr>
        <w:t>x</w:t>
      </w:r>
      <w:r w:rsidR="00373E4E">
        <w:rPr>
          <w:rFonts w:ascii="Times New Roman" w:hAnsi="Times New Roman" w:cs="Times New Roman"/>
          <w:sz w:val="18"/>
          <w:szCs w:val="18"/>
          <w:lang w:val="en-US"/>
        </w:rPr>
        <w:t xml:space="preserve"> </w:t>
      </w:r>
      <w:r w:rsidR="00323A91" w:rsidRPr="00D258A6">
        <w:rPr>
          <w:rFonts w:ascii="Times New Roman" w:hAnsi="Times New Roman" w:cs="Times New Roman"/>
          <w:sz w:val="18"/>
          <w:szCs w:val="18"/>
          <w:lang w:val="en-US"/>
        </w:rPr>
        <w:t>0 g glucose</w:t>
      </w:r>
      <w:r w:rsidR="00E3406C" w:rsidRPr="00D258A6">
        <w:rPr>
          <w:rFonts w:ascii="Times New Roman" w:hAnsi="Times New Roman" w:cs="Times New Roman"/>
          <w:sz w:val="18"/>
          <w:szCs w:val="18"/>
          <w:lang w:val="en-US"/>
        </w:rPr>
        <w:t>)</w:t>
      </w:r>
      <w:r w:rsidR="00323A91" w:rsidRPr="00D258A6">
        <w:rPr>
          <w:rFonts w:ascii="Times New Roman" w:hAnsi="Times New Roman" w:cs="Times New Roman"/>
          <w:sz w:val="18"/>
          <w:szCs w:val="18"/>
          <w:lang w:val="en-US"/>
        </w:rPr>
        <w:t xml:space="preserve">, </w:t>
      </w:r>
      <w:r w:rsidR="00EE546B" w:rsidRPr="00D258A6">
        <w:rPr>
          <w:rFonts w:ascii="Times New Roman" w:hAnsi="Times New Roman" w:cs="Times New Roman"/>
          <w:sz w:val="18"/>
          <w:szCs w:val="18"/>
          <w:lang w:val="en-US"/>
        </w:rPr>
        <w:t>wherein</w:t>
      </w:r>
      <w:r w:rsidR="00783BA2" w:rsidRPr="00D258A6">
        <w:rPr>
          <w:rFonts w:ascii="Times New Roman" w:hAnsi="Times New Roman" w:cs="Times New Roman"/>
          <w:sz w:val="18"/>
          <w:szCs w:val="18"/>
          <w:lang w:val="en-US"/>
        </w:rPr>
        <w:t xml:space="preserve"> </w:t>
      </w:r>
      <w:r w:rsidR="00351843" w:rsidRPr="00D258A6">
        <w:rPr>
          <w:rFonts w:ascii="Times New Roman" w:hAnsi="Times New Roman" w:cs="Times New Roman"/>
          <w:sz w:val="18"/>
          <w:szCs w:val="18"/>
          <w:lang w:val="en-US"/>
        </w:rPr>
        <w:t>the allocated supplement</w:t>
      </w:r>
      <w:r w:rsidR="00783BA2" w:rsidRPr="00D258A6">
        <w:rPr>
          <w:rFonts w:ascii="Times New Roman" w:hAnsi="Times New Roman" w:cs="Times New Roman"/>
          <w:sz w:val="18"/>
          <w:szCs w:val="18"/>
          <w:lang w:val="en-US"/>
        </w:rPr>
        <w:t xml:space="preserve"> </w:t>
      </w:r>
      <w:r w:rsidR="00351843" w:rsidRPr="00D258A6">
        <w:rPr>
          <w:rFonts w:ascii="Times New Roman" w:hAnsi="Times New Roman" w:cs="Times New Roman"/>
          <w:sz w:val="18"/>
          <w:szCs w:val="18"/>
          <w:lang w:val="en-US"/>
        </w:rPr>
        <w:t xml:space="preserve">will be </w:t>
      </w:r>
      <w:r w:rsidR="00783BA2" w:rsidRPr="00D258A6">
        <w:rPr>
          <w:rFonts w:ascii="Times New Roman" w:hAnsi="Times New Roman" w:cs="Times New Roman"/>
          <w:sz w:val="18"/>
          <w:szCs w:val="18"/>
          <w:lang w:val="en-US"/>
        </w:rPr>
        <w:t xml:space="preserve">the opposite of </w:t>
      </w:r>
      <w:r w:rsidR="00EE546B" w:rsidRPr="00D258A6">
        <w:rPr>
          <w:rFonts w:ascii="Times New Roman" w:hAnsi="Times New Roman" w:cs="Times New Roman"/>
          <w:sz w:val="18"/>
          <w:szCs w:val="18"/>
          <w:lang w:val="en-US"/>
        </w:rPr>
        <w:t>what was</w:t>
      </w:r>
      <w:r w:rsidR="00783BA2" w:rsidRPr="00D258A6">
        <w:rPr>
          <w:rFonts w:ascii="Times New Roman" w:hAnsi="Times New Roman" w:cs="Times New Roman"/>
          <w:sz w:val="18"/>
          <w:szCs w:val="18"/>
          <w:lang w:val="en-US"/>
        </w:rPr>
        <w:t xml:space="preserve"> </w:t>
      </w:r>
      <w:r w:rsidR="00323A91" w:rsidRPr="00D258A6">
        <w:rPr>
          <w:rFonts w:ascii="Times New Roman" w:hAnsi="Times New Roman" w:cs="Times New Roman"/>
          <w:sz w:val="18"/>
          <w:szCs w:val="18"/>
          <w:lang w:val="en-US"/>
        </w:rPr>
        <w:t xml:space="preserve">ingested </w:t>
      </w:r>
      <w:r w:rsidR="00783BA2" w:rsidRPr="00D258A6">
        <w:rPr>
          <w:rFonts w:ascii="Times New Roman" w:hAnsi="Times New Roman" w:cs="Times New Roman"/>
          <w:sz w:val="18"/>
          <w:szCs w:val="18"/>
          <w:lang w:val="en-US"/>
        </w:rPr>
        <w:t>in connection with training</w:t>
      </w:r>
      <w:r w:rsidR="00351843" w:rsidRPr="00D258A6">
        <w:rPr>
          <w:rFonts w:ascii="Times New Roman" w:hAnsi="Times New Roman" w:cs="Times New Roman"/>
          <w:sz w:val="18"/>
          <w:szCs w:val="18"/>
          <w:lang w:val="en-US"/>
        </w:rPr>
        <w:t xml:space="preserve"> (</w:t>
      </w:r>
      <w:proofErr w:type="gramStart"/>
      <w:r w:rsidR="0023312D" w:rsidRPr="00D258A6">
        <w:rPr>
          <w:rFonts w:ascii="Times New Roman" w:hAnsi="Times New Roman" w:cs="Times New Roman"/>
          <w:sz w:val="18"/>
          <w:szCs w:val="18"/>
          <w:lang w:val="en-US"/>
        </w:rPr>
        <w:t>i.e.</w:t>
      </w:r>
      <w:proofErr w:type="gramEnd"/>
      <w:r w:rsidR="0023312D" w:rsidRPr="00D258A6">
        <w:rPr>
          <w:rFonts w:ascii="Times New Roman" w:hAnsi="Times New Roman" w:cs="Times New Roman"/>
          <w:sz w:val="18"/>
          <w:szCs w:val="18"/>
          <w:lang w:val="en-US"/>
        </w:rPr>
        <w:t xml:space="preserve"> </w:t>
      </w:r>
      <w:r w:rsidR="00351843" w:rsidRPr="00D258A6">
        <w:rPr>
          <w:rFonts w:ascii="Times New Roman" w:hAnsi="Times New Roman" w:cs="Times New Roman"/>
          <w:sz w:val="18"/>
          <w:szCs w:val="18"/>
          <w:lang w:val="en-US"/>
        </w:rPr>
        <w:t xml:space="preserve">between 0700 </w:t>
      </w:r>
      <w:proofErr w:type="spellStart"/>
      <w:r w:rsidR="00351843" w:rsidRPr="00D258A6">
        <w:rPr>
          <w:rFonts w:ascii="Times New Roman" w:hAnsi="Times New Roman" w:cs="Times New Roman"/>
          <w:sz w:val="18"/>
          <w:szCs w:val="18"/>
          <w:lang w:val="en-US"/>
        </w:rPr>
        <w:t>hrs</w:t>
      </w:r>
      <w:proofErr w:type="spellEnd"/>
      <w:r w:rsidR="00351843" w:rsidRPr="00D258A6">
        <w:rPr>
          <w:rFonts w:ascii="Times New Roman" w:hAnsi="Times New Roman" w:cs="Times New Roman"/>
          <w:sz w:val="18"/>
          <w:szCs w:val="18"/>
          <w:lang w:val="en-US"/>
        </w:rPr>
        <w:t xml:space="preserve"> and 1200 </w:t>
      </w:r>
      <w:proofErr w:type="spellStart"/>
      <w:r w:rsidR="00351843" w:rsidRPr="00D258A6">
        <w:rPr>
          <w:rFonts w:ascii="Times New Roman" w:hAnsi="Times New Roman" w:cs="Times New Roman"/>
          <w:sz w:val="18"/>
          <w:szCs w:val="18"/>
          <w:lang w:val="en-US"/>
        </w:rPr>
        <w:t>hrs</w:t>
      </w:r>
      <w:proofErr w:type="spellEnd"/>
      <w:r w:rsidR="00351843" w:rsidRPr="00D258A6">
        <w:rPr>
          <w:rFonts w:ascii="Times New Roman" w:hAnsi="Times New Roman" w:cs="Times New Roman"/>
          <w:sz w:val="18"/>
          <w:szCs w:val="18"/>
          <w:lang w:val="en-US"/>
        </w:rPr>
        <w:t>)</w:t>
      </w:r>
      <w:r w:rsidR="00E3406C" w:rsidRPr="00D258A6">
        <w:rPr>
          <w:rFonts w:ascii="Times New Roman" w:hAnsi="Times New Roman" w:cs="Times New Roman"/>
          <w:sz w:val="18"/>
          <w:szCs w:val="18"/>
          <w:lang w:val="en-US"/>
        </w:rPr>
        <w:t xml:space="preserve">. </w:t>
      </w:r>
      <w:r w:rsidR="00EE546B" w:rsidRPr="00D258A6">
        <w:rPr>
          <w:rFonts w:ascii="Times New Roman" w:hAnsi="Times New Roman" w:cs="Times New Roman"/>
          <w:sz w:val="18"/>
          <w:szCs w:val="18"/>
          <w:lang w:val="en-US"/>
        </w:rPr>
        <w:t xml:space="preserve">On each day, </w:t>
      </w:r>
      <w:r w:rsidR="00351843" w:rsidRPr="00D258A6">
        <w:rPr>
          <w:rFonts w:ascii="Times New Roman" w:hAnsi="Times New Roman" w:cs="Times New Roman"/>
          <w:color w:val="1F3864" w:themeColor="accent5" w:themeShade="80"/>
          <w:sz w:val="18"/>
          <w:szCs w:val="18"/>
          <w:lang w:val="en-US"/>
        </w:rPr>
        <w:t>D</w:t>
      </w:r>
      <w:r w:rsidR="00351843" w:rsidRPr="00D258A6">
        <w:rPr>
          <w:rFonts w:ascii="Times New Roman" w:hAnsi="Times New Roman" w:cs="Times New Roman"/>
          <w:color w:val="1F3864" w:themeColor="accent5" w:themeShade="80"/>
          <w:sz w:val="18"/>
          <w:szCs w:val="18"/>
          <w:vertAlign w:val="subscript"/>
          <w:lang w:val="en-US"/>
        </w:rPr>
        <w:t>2</w:t>
      </w:r>
      <w:r w:rsidR="00351843" w:rsidRPr="00D258A6">
        <w:rPr>
          <w:rFonts w:ascii="Times New Roman" w:hAnsi="Times New Roman" w:cs="Times New Roman"/>
          <w:color w:val="1F3864" w:themeColor="accent5" w:themeShade="80"/>
          <w:sz w:val="18"/>
          <w:szCs w:val="18"/>
          <w:lang w:val="en-US"/>
        </w:rPr>
        <w:t xml:space="preserve">O </w:t>
      </w:r>
      <w:r w:rsidR="00351843" w:rsidRPr="00D258A6">
        <w:rPr>
          <w:rFonts w:ascii="Times New Roman" w:hAnsi="Times New Roman" w:cs="Times New Roman"/>
          <w:sz w:val="18"/>
          <w:szCs w:val="18"/>
          <w:lang w:val="en-US"/>
        </w:rPr>
        <w:t xml:space="preserve">will be ingested between 0830 and 0900 </w:t>
      </w:r>
      <w:proofErr w:type="spellStart"/>
      <w:r w:rsidR="00351843" w:rsidRPr="00D258A6">
        <w:rPr>
          <w:rFonts w:ascii="Times New Roman" w:hAnsi="Times New Roman" w:cs="Times New Roman"/>
          <w:sz w:val="18"/>
          <w:szCs w:val="18"/>
          <w:lang w:val="en-US"/>
        </w:rPr>
        <w:t>hrs</w:t>
      </w:r>
      <w:proofErr w:type="spellEnd"/>
      <w:r w:rsidR="00351843" w:rsidRPr="00D258A6">
        <w:rPr>
          <w:rFonts w:ascii="Times New Roman" w:hAnsi="Times New Roman" w:cs="Times New Roman"/>
          <w:sz w:val="18"/>
          <w:szCs w:val="18"/>
          <w:lang w:val="en-US"/>
        </w:rPr>
        <w:t xml:space="preserve"> (after ingestion of </w:t>
      </w:r>
      <w:r w:rsidR="00351843" w:rsidRPr="00373E4E">
        <w:rPr>
          <w:rFonts w:ascii="Times New Roman" w:hAnsi="Times New Roman" w:cs="Times New Roman"/>
          <w:color w:val="C45911" w:themeColor="accent2" w:themeShade="BF"/>
          <w:sz w:val="18"/>
          <w:szCs w:val="18"/>
          <w:lang w:val="en-US"/>
        </w:rPr>
        <w:t>GLU</w:t>
      </w:r>
      <w:r w:rsidR="00351843" w:rsidRPr="00D258A6">
        <w:rPr>
          <w:rFonts w:ascii="Times New Roman" w:hAnsi="Times New Roman" w:cs="Times New Roman"/>
          <w:sz w:val="18"/>
          <w:szCs w:val="18"/>
          <w:lang w:val="en-US"/>
        </w:rPr>
        <w:t>/</w:t>
      </w:r>
      <w:r w:rsidR="00351843" w:rsidRPr="00D258A6">
        <w:rPr>
          <w:rFonts w:ascii="Times New Roman" w:hAnsi="Times New Roman" w:cs="Times New Roman"/>
          <w:color w:val="7030A0"/>
          <w:sz w:val="18"/>
          <w:szCs w:val="18"/>
          <w:lang w:val="en-US"/>
        </w:rPr>
        <w:t xml:space="preserve">PLAC </w:t>
      </w:r>
      <w:r w:rsidR="00351843" w:rsidRPr="00D258A6">
        <w:rPr>
          <w:rFonts w:ascii="Times New Roman" w:hAnsi="Times New Roman" w:cs="Times New Roman"/>
          <w:sz w:val="18"/>
          <w:szCs w:val="18"/>
          <w:lang w:val="en-US"/>
        </w:rPr>
        <w:t>and before onset of RT), mixed with regular</w:t>
      </w:r>
      <w:r w:rsidR="00D106DB" w:rsidRPr="00D258A6">
        <w:rPr>
          <w:rFonts w:ascii="Times New Roman" w:hAnsi="Times New Roman" w:cs="Times New Roman"/>
          <w:sz w:val="18"/>
          <w:szCs w:val="18"/>
          <w:lang w:val="en-US"/>
        </w:rPr>
        <w:t xml:space="preserve"> water</w:t>
      </w:r>
      <w:r w:rsidR="00351843" w:rsidRPr="00D258A6">
        <w:rPr>
          <w:rFonts w:ascii="Times New Roman" w:hAnsi="Times New Roman" w:cs="Times New Roman"/>
          <w:sz w:val="18"/>
          <w:szCs w:val="18"/>
          <w:lang w:val="en-US"/>
        </w:rPr>
        <w:t xml:space="preserve"> to a total volume of 200 ml. </w:t>
      </w:r>
      <w:r w:rsidR="00EE546B" w:rsidRPr="00D258A6">
        <w:rPr>
          <w:rFonts w:ascii="Times New Roman" w:hAnsi="Times New Roman" w:cs="Times New Roman"/>
          <w:sz w:val="18"/>
          <w:szCs w:val="18"/>
          <w:lang w:val="en-US"/>
        </w:rPr>
        <w:t xml:space="preserve">Between 1200 </w:t>
      </w:r>
      <w:proofErr w:type="spellStart"/>
      <w:r w:rsidR="00EE546B" w:rsidRPr="00D258A6">
        <w:rPr>
          <w:rFonts w:ascii="Times New Roman" w:hAnsi="Times New Roman" w:cs="Times New Roman"/>
          <w:sz w:val="18"/>
          <w:szCs w:val="18"/>
          <w:lang w:val="en-US"/>
        </w:rPr>
        <w:t>hrs</w:t>
      </w:r>
      <w:proofErr w:type="spellEnd"/>
      <w:r w:rsidR="00EE546B" w:rsidRPr="00D258A6">
        <w:rPr>
          <w:rFonts w:ascii="Times New Roman" w:hAnsi="Times New Roman" w:cs="Times New Roman"/>
          <w:sz w:val="18"/>
          <w:szCs w:val="18"/>
          <w:lang w:val="en-US"/>
        </w:rPr>
        <w:t xml:space="preserve"> and 2200 </w:t>
      </w:r>
      <w:proofErr w:type="spellStart"/>
      <w:r w:rsidR="00EE546B" w:rsidRPr="00D258A6">
        <w:rPr>
          <w:rFonts w:ascii="Times New Roman" w:hAnsi="Times New Roman" w:cs="Times New Roman"/>
          <w:sz w:val="18"/>
          <w:szCs w:val="18"/>
          <w:lang w:val="en-US"/>
        </w:rPr>
        <w:t>hrs</w:t>
      </w:r>
      <w:proofErr w:type="spellEnd"/>
      <w:r w:rsidR="00EE546B" w:rsidRPr="00D258A6">
        <w:rPr>
          <w:rFonts w:ascii="Times New Roman" w:hAnsi="Times New Roman" w:cs="Times New Roman"/>
          <w:sz w:val="18"/>
          <w:szCs w:val="18"/>
          <w:lang w:val="en-US"/>
        </w:rPr>
        <w:t xml:space="preserve"> on intervention days,</w:t>
      </w:r>
      <w:r w:rsidR="00B05EEA" w:rsidRPr="00D258A6">
        <w:rPr>
          <w:rFonts w:ascii="Times New Roman" w:hAnsi="Times New Roman" w:cs="Times New Roman"/>
          <w:sz w:val="18"/>
          <w:szCs w:val="18"/>
          <w:lang w:val="en-US"/>
        </w:rPr>
        <w:t xml:space="preserve"> </w:t>
      </w:r>
      <w:r w:rsidR="00482577" w:rsidRPr="00D258A6">
        <w:rPr>
          <w:rFonts w:ascii="Times New Roman" w:hAnsi="Times New Roman" w:cs="Times New Roman"/>
          <w:sz w:val="18"/>
          <w:szCs w:val="18"/>
          <w:lang w:val="en-US"/>
        </w:rPr>
        <w:t xml:space="preserve">participants </w:t>
      </w:r>
      <w:r w:rsidR="009420BB" w:rsidRPr="00D258A6">
        <w:rPr>
          <w:rFonts w:ascii="Times New Roman" w:hAnsi="Times New Roman" w:cs="Times New Roman"/>
          <w:sz w:val="18"/>
          <w:szCs w:val="18"/>
          <w:lang w:val="en-US"/>
        </w:rPr>
        <w:t>will</w:t>
      </w:r>
      <w:r w:rsidR="00351843" w:rsidRPr="00D258A6">
        <w:rPr>
          <w:rFonts w:ascii="Times New Roman" w:hAnsi="Times New Roman" w:cs="Times New Roman"/>
          <w:sz w:val="18"/>
          <w:szCs w:val="18"/>
          <w:lang w:val="en-US"/>
        </w:rPr>
        <w:t xml:space="preserve"> ingest a freely chosen</w:t>
      </w:r>
      <w:r w:rsidR="00B05EEA" w:rsidRPr="00D258A6">
        <w:rPr>
          <w:rFonts w:ascii="Times New Roman" w:hAnsi="Times New Roman" w:cs="Times New Roman"/>
          <w:sz w:val="18"/>
          <w:szCs w:val="18"/>
          <w:lang w:val="en-US"/>
        </w:rPr>
        <w:t xml:space="preserve"> (registered) </w:t>
      </w:r>
      <w:r w:rsidR="00351843" w:rsidRPr="00D258A6">
        <w:rPr>
          <w:rFonts w:ascii="Times New Roman" w:hAnsi="Times New Roman" w:cs="Times New Roman"/>
          <w:sz w:val="18"/>
          <w:szCs w:val="18"/>
          <w:lang w:val="en-US"/>
        </w:rPr>
        <w:t>diet</w:t>
      </w:r>
      <w:r w:rsidR="002A1348" w:rsidRPr="00D258A6">
        <w:rPr>
          <w:rFonts w:ascii="Times New Roman" w:hAnsi="Times New Roman" w:cs="Times New Roman"/>
          <w:sz w:val="18"/>
          <w:szCs w:val="18"/>
          <w:lang w:val="en-US"/>
        </w:rPr>
        <w:t xml:space="preserve">, </w:t>
      </w:r>
      <w:r w:rsidR="009B2D02" w:rsidRPr="00D258A6">
        <w:rPr>
          <w:rFonts w:ascii="Times New Roman" w:hAnsi="Times New Roman" w:cs="Times New Roman"/>
          <w:sz w:val="18"/>
          <w:szCs w:val="18"/>
          <w:lang w:val="en-US"/>
        </w:rPr>
        <w:t xml:space="preserve">advocated to amount to </w:t>
      </w:r>
      <w:r w:rsidR="009420BB" w:rsidRPr="00D258A6">
        <w:rPr>
          <w:rFonts w:ascii="Times New Roman" w:hAnsi="Times New Roman" w:cs="Times New Roman"/>
          <w:sz w:val="18"/>
          <w:szCs w:val="18"/>
          <w:lang w:val="en-US"/>
        </w:rPr>
        <w:t xml:space="preserve">a </w:t>
      </w:r>
      <w:r w:rsidR="0007557A" w:rsidRPr="00D258A6">
        <w:rPr>
          <w:rFonts w:ascii="Times New Roman" w:hAnsi="Times New Roman" w:cs="Times New Roman"/>
          <w:sz w:val="18"/>
          <w:szCs w:val="18"/>
          <w:lang w:val="en-US"/>
        </w:rPr>
        <w:t xml:space="preserve">daily energy consumption of </w:t>
      </w:r>
      <w:r w:rsidR="0031192A">
        <w:rPr>
          <w:rFonts w:ascii="Times New Roman" w:hAnsi="Times New Roman" w:cs="Times New Roman"/>
          <w:sz w:val="18"/>
          <w:szCs w:val="18"/>
          <w:lang w:val="en-US"/>
        </w:rPr>
        <w:t>40</w:t>
      </w:r>
      <w:r w:rsidR="0031192A" w:rsidRPr="00D258A6">
        <w:rPr>
          <w:rFonts w:ascii="Times New Roman" w:hAnsi="Times New Roman" w:cs="Times New Roman"/>
          <w:sz w:val="18"/>
          <w:szCs w:val="18"/>
          <w:lang w:val="en-US"/>
        </w:rPr>
        <w:t xml:space="preserve"> </w:t>
      </w:r>
      <w:r w:rsidR="0007557A" w:rsidRPr="00D258A6">
        <w:rPr>
          <w:rFonts w:ascii="Times New Roman" w:hAnsi="Times New Roman" w:cs="Times New Roman"/>
          <w:sz w:val="18"/>
          <w:szCs w:val="18"/>
          <w:lang w:val="en-US"/>
        </w:rPr>
        <w:t>kcal</w:t>
      </w:r>
      <w:r w:rsidR="003C4763">
        <w:rPr>
          <w:rFonts w:ascii="Times New Roman" w:hAnsi="Times New Roman" w:cs="Times New Roman"/>
          <w:sz w:val="18"/>
          <w:szCs w:val="18"/>
          <w:lang w:val="en-US"/>
        </w:rPr>
        <w:t xml:space="preserve"> </w:t>
      </w:r>
      <w:r w:rsidR="008A6D61" w:rsidRPr="00D258A6">
        <w:rPr>
          <w:rFonts w:ascii="Cambria Math" w:hAnsi="Cambria Math" w:cs="Cambria Math"/>
          <w:sz w:val="18"/>
          <w:szCs w:val="18"/>
          <w:lang w:val="en-US"/>
        </w:rPr>
        <w:t>⋅</w:t>
      </w:r>
      <w:r w:rsidR="003C4763">
        <w:rPr>
          <w:rFonts w:ascii="Cambria Math" w:hAnsi="Cambria Math" w:cs="Cambria Math"/>
          <w:sz w:val="18"/>
          <w:szCs w:val="18"/>
          <w:lang w:val="en-US"/>
        </w:rPr>
        <w:t xml:space="preserve"> </w:t>
      </w:r>
      <w:r w:rsidR="008A6D61" w:rsidRPr="00D258A6">
        <w:rPr>
          <w:rFonts w:ascii="Times New Roman" w:hAnsi="Times New Roman" w:cs="Times New Roman"/>
          <w:sz w:val="18"/>
          <w:szCs w:val="18"/>
          <w:lang w:val="en-US"/>
        </w:rPr>
        <w:t>kg</w:t>
      </w:r>
      <w:r w:rsidR="00B03DA8" w:rsidRPr="00D258A6">
        <w:rPr>
          <w:rFonts w:ascii="Times New Roman" w:hAnsi="Times New Roman" w:cs="Times New Roman"/>
          <w:sz w:val="18"/>
          <w:szCs w:val="18"/>
          <w:lang w:val="en-US"/>
        </w:rPr>
        <w:t xml:space="preserve"> body </w:t>
      </w:r>
      <w:proofErr w:type="gramStart"/>
      <w:r w:rsidR="00B03DA8" w:rsidRPr="00D258A6">
        <w:rPr>
          <w:rFonts w:ascii="Times New Roman" w:hAnsi="Times New Roman" w:cs="Times New Roman"/>
          <w:sz w:val="18"/>
          <w:szCs w:val="18"/>
          <w:lang w:val="en-US"/>
        </w:rPr>
        <w:t>mass</w:t>
      </w:r>
      <w:r w:rsidR="00B03DA8" w:rsidRPr="00D258A6">
        <w:rPr>
          <w:rFonts w:ascii="Times New Roman" w:hAnsi="Times New Roman" w:cs="Times New Roman"/>
          <w:sz w:val="18"/>
          <w:szCs w:val="18"/>
          <w:vertAlign w:val="superscript"/>
          <w:lang w:val="en-US"/>
        </w:rPr>
        <w:t>-1</w:t>
      </w:r>
      <w:proofErr w:type="gramEnd"/>
      <w:r w:rsidR="00B05EEA" w:rsidRPr="00D258A6">
        <w:rPr>
          <w:rFonts w:ascii="Times New Roman" w:hAnsi="Times New Roman" w:cs="Times New Roman"/>
          <w:sz w:val="18"/>
          <w:szCs w:val="18"/>
          <w:lang w:val="en-US"/>
        </w:rPr>
        <w:t>.</w:t>
      </w:r>
      <w:r w:rsidR="00EE546B" w:rsidRPr="00D258A6">
        <w:rPr>
          <w:rFonts w:ascii="Times New Roman" w:hAnsi="Times New Roman" w:cs="Times New Roman"/>
          <w:sz w:val="18"/>
          <w:szCs w:val="18"/>
          <w:lang w:val="en-US"/>
        </w:rPr>
        <w:t xml:space="preserve"> This self-chosen diet plan will be repeated o</w:t>
      </w:r>
      <w:r w:rsidR="00351843" w:rsidRPr="00D258A6">
        <w:rPr>
          <w:rFonts w:ascii="Times New Roman" w:hAnsi="Times New Roman" w:cs="Times New Roman"/>
          <w:sz w:val="18"/>
          <w:szCs w:val="18"/>
          <w:lang w:val="en-US"/>
        </w:rPr>
        <w:t xml:space="preserve">n </w:t>
      </w:r>
      <w:r w:rsidR="00B05EEA" w:rsidRPr="00D258A6">
        <w:rPr>
          <w:rFonts w:ascii="Times New Roman" w:hAnsi="Times New Roman" w:cs="Times New Roman"/>
          <w:sz w:val="18"/>
          <w:szCs w:val="18"/>
          <w:lang w:val="en-US"/>
        </w:rPr>
        <w:t xml:space="preserve">pairwise </w:t>
      </w:r>
      <w:r w:rsidR="00351843" w:rsidRPr="00D258A6">
        <w:rPr>
          <w:rFonts w:ascii="Times New Roman" w:hAnsi="Times New Roman" w:cs="Times New Roman"/>
          <w:sz w:val="18"/>
          <w:szCs w:val="18"/>
          <w:lang w:val="en-US"/>
        </w:rPr>
        <w:t>consecutive days (</w:t>
      </w:r>
      <w:proofErr w:type="gramStart"/>
      <w:r w:rsidR="00351843" w:rsidRPr="00D258A6">
        <w:rPr>
          <w:rFonts w:ascii="Times New Roman" w:hAnsi="Times New Roman" w:cs="Times New Roman"/>
          <w:sz w:val="18"/>
          <w:szCs w:val="18"/>
          <w:lang w:val="en-US"/>
        </w:rPr>
        <w:t>i.e.</w:t>
      </w:r>
      <w:proofErr w:type="gramEnd"/>
      <w:r w:rsidR="00C80A5A" w:rsidRPr="00D258A6">
        <w:rPr>
          <w:rFonts w:ascii="Times New Roman" w:hAnsi="Times New Roman" w:cs="Times New Roman"/>
          <w:sz w:val="18"/>
          <w:szCs w:val="18"/>
          <w:lang w:val="en-US"/>
        </w:rPr>
        <w:t xml:space="preserve"> on days 1-</w:t>
      </w:r>
      <w:r w:rsidR="00351843" w:rsidRPr="00D258A6">
        <w:rPr>
          <w:rFonts w:ascii="Times New Roman" w:hAnsi="Times New Roman" w:cs="Times New Roman"/>
          <w:sz w:val="18"/>
          <w:szCs w:val="18"/>
          <w:lang w:val="en-US"/>
        </w:rPr>
        <w:t xml:space="preserve">2, </w:t>
      </w:r>
      <w:r w:rsidR="00B05EEA" w:rsidRPr="00D258A6">
        <w:rPr>
          <w:rFonts w:ascii="Times New Roman" w:hAnsi="Times New Roman" w:cs="Times New Roman"/>
          <w:sz w:val="18"/>
          <w:szCs w:val="18"/>
          <w:lang w:val="en-US"/>
        </w:rPr>
        <w:t>3</w:t>
      </w:r>
      <w:r w:rsidR="00C80A5A" w:rsidRPr="00D258A6">
        <w:rPr>
          <w:rFonts w:ascii="Times New Roman" w:hAnsi="Times New Roman" w:cs="Times New Roman"/>
          <w:sz w:val="18"/>
          <w:szCs w:val="18"/>
          <w:lang w:val="en-US"/>
        </w:rPr>
        <w:t>-</w:t>
      </w:r>
      <w:r w:rsidR="00351843" w:rsidRPr="00D258A6">
        <w:rPr>
          <w:rFonts w:ascii="Times New Roman" w:hAnsi="Times New Roman" w:cs="Times New Roman"/>
          <w:sz w:val="18"/>
          <w:szCs w:val="18"/>
          <w:lang w:val="en-US"/>
        </w:rPr>
        <w:t>4,</w:t>
      </w:r>
      <w:r w:rsidR="00C80A5A" w:rsidRPr="00D258A6">
        <w:rPr>
          <w:rFonts w:ascii="Times New Roman" w:hAnsi="Times New Roman" w:cs="Times New Roman"/>
          <w:sz w:val="18"/>
          <w:szCs w:val="18"/>
          <w:lang w:val="en-US"/>
        </w:rPr>
        <w:t xml:space="preserve"> 5-6,</w:t>
      </w:r>
      <w:r w:rsidR="00351843" w:rsidRPr="00D258A6">
        <w:rPr>
          <w:rFonts w:ascii="Times New Roman" w:hAnsi="Times New Roman" w:cs="Times New Roman"/>
          <w:sz w:val="18"/>
          <w:szCs w:val="18"/>
          <w:lang w:val="en-US"/>
        </w:rPr>
        <w:t xml:space="preserve"> </w:t>
      </w:r>
      <w:proofErr w:type="spellStart"/>
      <w:r w:rsidR="00351843" w:rsidRPr="00D258A6">
        <w:rPr>
          <w:rFonts w:ascii="Times New Roman" w:hAnsi="Times New Roman" w:cs="Times New Roman"/>
          <w:sz w:val="18"/>
          <w:szCs w:val="18"/>
          <w:lang w:val="en-US"/>
        </w:rPr>
        <w:t>etc</w:t>
      </w:r>
      <w:proofErr w:type="spellEnd"/>
      <w:r w:rsidR="00351843" w:rsidRPr="00D258A6">
        <w:rPr>
          <w:rFonts w:ascii="Times New Roman" w:hAnsi="Times New Roman" w:cs="Times New Roman"/>
          <w:sz w:val="18"/>
          <w:szCs w:val="18"/>
          <w:lang w:val="en-US"/>
        </w:rPr>
        <w:t>)</w:t>
      </w:r>
      <w:r w:rsidR="00EE546B" w:rsidRPr="00D258A6">
        <w:rPr>
          <w:rFonts w:ascii="Times New Roman" w:hAnsi="Times New Roman" w:cs="Times New Roman"/>
          <w:sz w:val="18"/>
          <w:szCs w:val="18"/>
          <w:lang w:val="en-US"/>
        </w:rPr>
        <w:t xml:space="preserve"> </w:t>
      </w:r>
      <w:r w:rsidR="00B05EEA" w:rsidRPr="00D258A6">
        <w:rPr>
          <w:rFonts w:ascii="Times New Roman" w:hAnsi="Times New Roman" w:cs="Times New Roman"/>
          <w:sz w:val="18"/>
          <w:szCs w:val="18"/>
          <w:lang w:val="en-US"/>
        </w:rPr>
        <w:t>to ensure similar</w:t>
      </w:r>
      <w:r w:rsidR="00C80A5A" w:rsidRPr="00D258A6">
        <w:rPr>
          <w:rFonts w:ascii="Times New Roman" w:hAnsi="Times New Roman" w:cs="Times New Roman"/>
          <w:sz w:val="18"/>
          <w:szCs w:val="18"/>
          <w:lang w:val="en-US"/>
        </w:rPr>
        <w:t xml:space="preserve"> premises for training</w:t>
      </w:r>
      <w:r w:rsidR="00B05EEA" w:rsidRPr="00D258A6">
        <w:rPr>
          <w:rFonts w:ascii="Times New Roman" w:hAnsi="Times New Roman" w:cs="Times New Roman"/>
          <w:sz w:val="18"/>
          <w:szCs w:val="18"/>
          <w:lang w:val="en-US"/>
        </w:rPr>
        <w:t xml:space="preserve"> responses </w:t>
      </w:r>
      <w:r w:rsidR="00DD3696" w:rsidRPr="00D258A6">
        <w:rPr>
          <w:rFonts w:ascii="Times New Roman" w:hAnsi="Times New Roman" w:cs="Times New Roman"/>
          <w:sz w:val="18"/>
          <w:szCs w:val="18"/>
          <w:lang w:val="en-US"/>
        </w:rPr>
        <w:t>i</w:t>
      </w:r>
      <w:r w:rsidR="00C80A5A" w:rsidRPr="00D258A6">
        <w:rPr>
          <w:rFonts w:ascii="Times New Roman" w:hAnsi="Times New Roman" w:cs="Times New Roman"/>
          <w:sz w:val="18"/>
          <w:szCs w:val="18"/>
          <w:lang w:val="en-US"/>
        </w:rPr>
        <w:t>n</w:t>
      </w:r>
      <w:r w:rsidR="00B05EEA" w:rsidRPr="00D258A6">
        <w:rPr>
          <w:rFonts w:ascii="Times New Roman" w:hAnsi="Times New Roman" w:cs="Times New Roman"/>
          <w:sz w:val="18"/>
          <w:szCs w:val="18"/>
          <w:lang w:val="en-US"/>
        </w:rPr>
        <w:t xml:space="preserve"> the two legs.</w:t>
      </w:r>
      <w:r w:rsidR="00482577" w:rsidRPr="00D258A6">
        <w:rPr>
          <w:rFonts w:ascii="Times New Roman" w:hAnsi="Times New Roman" w:cs="Times New Roman"/>
          <w:sz w:val="18"/>
          <w:szCs w:val="18"/>
          <w:lang w:val="en-US"/>
        </w:rPr>
        <w:t xml:space="preserve"> </w:t>
      </w:r>
    </w:p>
    <w:p w14:paraId="4D7FC7BC" w14:textId="77777777" w:rsidR="00884E82" w:rsidRPr="00D258A6" w:rsidRDefault="00884E82">
      <w:pPr>
        <w:rPr>
          <w:rFonts w:ascii="Times New Roman" w:hAnsi="Times New Roman" w:cs="Times New Roman"/>
          <w:sz w:val="18"/>
          <w:szCs w:val="18"/>
          <w:lang w:val="en-US"/>
        </w:rPr>
      </w:pPr>
    </w:p>
    <w:p w14:paraId="6A7FEBC4" w14:textId="77777777" w:rsidR="00151DFC" w:rsidRDefault="00151DFC" w:rsidP="003D1AD3">
      <w:pPr>
        <w:pStyle w:val="Merknadstekst"/>
        <w:spacing w:before="120" w:after="240"/>
        <w:rPr>
          <w:rFonts w:cstheme="minorHAnsi"/>
          <w:sz w:val="22"/>
          <w:szCs w:val="22"/>
          <w:lang w:val="en-GB"/>
        </w:rPr>
      </w:pPr>
      <w:r w:rsidRPr="001F2145">
        <w:rPr>
          <w:rFonts w:cstheme="minorHAnsi"/>
          <w:sz w:val="22"/>
          <w:szCs w:val="22"/>
          <w:lang w:val="en-GB"/>
        </w:rPr>
        <w:t>validated</w:t>
      </w:r>
      <w:r w:rsidRPr="00151DFC">
        <w:rPr>
          <w:rFonts w:cstheme="minorHAnsi"/>
          <w:lang w:val="en-GB"/>
        </w:rPr>
        <w:t xml:space="preserve"> </w:t>
      </w:r>
      <w:r w:rsidRPr="001F2145">
        <w:rPr>
          <w:rFonts w:cstheme="minorHAnsi"/>
          <w:sz w:val="22"/>
          <w:szCs w:val="22"/>
          <w:lang w:val="en-GB"/>
        </w:rPr>
        <w:t>by analyses of D</w:t>
      </w:r>
      <w:r w:rsidRPr="001F2145">
        <w:rPr>
          <w:rFonts w:cstheme="minorHAnsi"/>
          <w:sz w:val="22"/>
          <w:szCs w:val="22"/>
          <w:vertAlign w:val="subscript"/>
          <w:lang w:val="en-GB"/>
        </w:rPr>
        <w:t>2</w:t>
      </w:r>
      <w:r w:rsidRPr="001F2145">
        <w:rPr>
          <w:rFonts w:cstheme="minorHAnsi"/>
          <w:sz w:val="22"/>
          <w:szCs w:val="22"/>
          <w:lang w:val="en-GB"/>
        </w:rPr>
        <w:t>O in saliva samples (Spit), collected immediately before D</w:t>
      </w:r>
      <w:r w:rsidRPr="001F2145">
        <w:rPr>
          <w:rFonts w:cstheme="minorHAnsi"/>
          <w:sz w:val="22"/>
          <w:szCs w:val="22"/>
          <w:vertAlign w:val="subscript"/>
          <w:lang w:val="en-GB"/>
        </w:rPr>
        <w:t>2</w:t>
      </w:r>
      <w:r w:rsidRPr="001F2145">
        <w:rPr>
          <w:rFonts w:cstheme="minorHAnsi"/>
          <w:sz w:val="22"/>
          <w:szCs w:val="22"/>
          <w:lang w:val="en-GB"/>
        </w:rPr>
        <w:t>O ingestion on all intervention days.</w:t>
      </w:r>
    </w:p>
    <w:p w14:paraId="75C6AB2D" w14:textId="49C20FD9" w:rsidR="00F2576D" w:rsidRPr="003D1AD3" w:rsidRDefault="00F2576D" w:rsidP="003D1AD3">
      <w:pPr>
        <w:pStyle w:val="Merknadstekst"/>
        <w:spacing w:before="120" w:after="240"/>
        <w:rPr>
          <w:rFonts w:ascii="Times New Roman" w:hAnsi="Times New Roman" w:cs="Times New Roman"/>
          <w:sz w:val="18"/>
          <w:szCs w:val="18"/>
          <w:lang w:val="en-US"/>
        </w:rPr>
      </w:pPr>
      <w:r w:rsidRPr="003D1AD3">
        <w:rPr>
          <w:rFonts w:ascii="Times New Roman" w:hAnsi="Times New Roman" w:cs="Times New Roman"/>
          <w:b/>
          <w:sz w:val="18"/>
          <w:szCs w:val="18"/>
          <w:lang w:val="en-US"/>
        </w:rPr>
        <w:lastRenderedPageBreak/>
        <w:t xml:space="preserve">Table </w:t>
      </w:r>
      <w:r w:rsidR="008217DE" w:rsidRPr="003D1AD3">
        <w:rPr>
          <w:rFonts w:ascii="Times New Roman" w:hAnsi="Times New Roman" w:cs="Times New Roman"/>
          <w:b/>
          <w:sz w:val="18"/>
          <w:szCs w:val="18"/>
          <w:lang w:val="en-US"/>
        </w:rPr>
        <w:t>1</w:t>
      </w:r>
      <w:r w:rsidRPr="003D1AD3">
        <w:rPr>
          <w:rFonts w:ascii="Times New Roman" w:hAnsi="Times New Roman" w:cs="Times New Roman"/>
          <w:b/>
          <w:sz w:val="18"/>
          <w:szCs w:val="18"/>
          <w:lang w:val="en-US"/>
        </w:rPr>
        <w:t>.</w:t>
      </w:r>
      <w:r w:rsidRPr="003D1AD3">
        <w:rPr>
          <w:rFonts w:ascii="Times New Roman" w:hAnsi="Times New Roman" w:cs="Times New Roman"/>
          <w:sz w:val="18"/>
          <w:szCs w:val="18"/>
          <w:lang w:val="en-US"/>
        </w:rPr>
        <w:t xml:space="preserve"> Core outcome </w:t>
      </w:r>
      <w:r w:rsidR="00FD7E5C" w:rsidRPr="003D1AD3">
        <w:rPr>
          <w:rFonts w:ascii="Times New Roman" w:hAnsi="Times New Roman" w:cs="Times New Roman"/>
          <w:sz w:val="18"/>
          <w:szCs w:val="18"/>
          <w:lang w:val="en-US"/>
        </w:rPr>
        <w:t>domains. 1</w:t>
      </w:r>
      <w:r w:rsidRPr="003D1AD3">
        <w:rPr>
          <w:rFonts w:ascii="Times New Roman" w:hAnsi="Times New Roman" w:cs="Times New Roman"/>
          <w:sz w:val="18"/>
          <w:szCs w:val="18"/>
          <w:lang w:val="en-US"/>
        </w:rPr>
        <w:t xml:space="preserve">RM, </w:t>
      </w:r>
      <w:r w:rsidR="00FD7E5C" w:rsidRPr="003D1AD3">
        <w:rPr>
          <w:rFonts w:ascii="Times New Roman" w:hAnsi="Times New Roman" w:cs="Times New Roman"/>
          <w:sz w:val="18"/>
          <w:szCs w:val="18"/>
          <w:lang w:val="en-US"/>
        </w:rPr>
        <w:t>one-</w:t>
      </w:r>
      <w:r w:rsidRPr="003D1AD3">
        <w:rPr>
          <w:rFonts w:ascii="Times New Roman" w:hAnsi="Times New Roman" w:cs="Times New Roman"/>
          <w:sz w:val="18"/>
          <w:szCs w:val="18"/>
          <w:lang w:val="en-US"/>
        </w:rPr>
        <w:t>repetition maximum;</w:t>
      </w:r>
      <w:r w:rsidR="004E0501">
        <w:rPr>
          <w:rFonts w:ascii="Times New Roman" w:hAnsi="Times New Roman" w:cs="Times New Roman"/>
          <w:sz w:val="18"/>
          <w:szCs w:val="18"/>
          <w:lang w:val="en-US"/>
        </w:rPr>
        <w:t xml:space="preserve"> T0</w:t>
      </w:r>
      <w:r w:rsidR="00ED3C65">
        <w:rPr>
          <w:rFonts w:ascii="Times New Roman" w:hAnsi="Times New Roman" w:cs="Times New Roman"/>
          <w:sz w:val="18"/>
          <w:szCs w:val="18"/>
          <w:lang w:val="en-US"/>
        </w:rPr>
        <w:t>, prior to onset of the intervention</w:t>
      </w:r>
      <w:r w:rsidR="00641AEA">
        <w:rPr>
          <w:rFonts w:ascii="Times New Roman" w:hAnsi="Times New Roman" w:cs="Times New Roman"/>
          <w:sz w:val="18"/>
          <w:szCs w:val="18"/>
          <w:lang w:val="en-US"/>
        </w:rPr>
        <w:t>;</w:t>
      </w:r>
      <w:r w:rsidRPr="003D1AD3">
        <w:rPr>
          <w:rFonts w:ascii="Times New Roman" w:hAnsi="Times New Roman" w:cs="Times New Roman"/>
          <w:sz w:val="18"/>
          <w:szCs w:val="18"/>
          <w:lang w:val="en-US"/>
        </w:rPr>
        <w:t xml:space="preserve"> T1</w:t>
      </w:r>
      <w:r w:rsidR="00824A56">
        <w:rPr>
          <w:rFonts w:ascii="Times New Roman" w:hAnsi="Times New Roman" w:cs="Times New Roman"/>
          <w:sz w:val="18"/>
          <w:szCs w:val="18"/>
          <w:lang w:val="en-US"/>
        </w:rPr>
        <w:t>/T2</w:t>
      </w:r>
      <w:r w:rsidRPr="003D1AD3">
        <w:rPr>
          <w:rFonts w:ascii="Times New Roman" w:hAnsi="Times New Roman" w:cs="Times New Roman"/>
          <w:sz w:val="18"/>
          <w:szCs w:val="18"/>
          <w:lang w:val="en-US"/>
        </w:rPr>
        <w:t xml:space="preserve">, prior to onset of </w:t>
      </w:r>
      <w:r w:rsidR="004E0501">
        <w:rPr>
          <w:rFonts w:ascii="Times New Roman" w:hAnsi="Times New Roman" w:cs="Times New Roman"/>
          <w:sz w:val="18"/>
          <w:szCs w:val="18"/>
          <w:lang w:val="en-US"/>
        </w:rPr>
        <w:t xml:space="preserve">training </w:t>
      </w:r>
      <w:r w:rsidR="00961952">
        <w:rPr>
          <w:rFonts w:ascii="Times New Roman" w:hAnsi="Times New Roman" w:cs="Times New Roman"/>
          <w:sz w:val="18"/>
          <w:szCs w:val="18"/>
          <w:lang w:val="en-US"/>
        </w:rPr>
        <w:t>for each of the two legs</w:t>
      </w:r>
      <w:r w:rsidRPr="003D1AD3">
        <w:rPr>
          <w:rFonts w:ascii="Times New Roman" w:hAnsi="Times New Roman" w:cs="Times New Roman"/>
          <w:sz w:val="18"/>
          <w:szCs w:val="18"/>
          <w:lang w:val="en-US"/>
        </w:rPr>
        <w:t>; T</w:t>
      </w:r>
      <w:r w:rsidR="00887A89">
        <w:rPr>
          <w:rFonts w:ascii="Times New Roman" w:hAnsi="Times New Roman" w:cs="Times New Roman"/>
          <w:sz w:val="18"/>
          <w:szCs w:val="18"/>
          <w:lang w:val="en-US"/>
        </w:rPr>
        <w:t>3</w:t>
      </w:r>
      <w:r w:rsidR="00D670A8">
        <w:rPr>
          <w:rFonts w:ascii="Times New Roman" w:hAnsi="Times New Roman" w:cs="Times New Roman"/>
          <w:sz w:val="18"/>
          <w:szCs w:val="18"/>
          <w:lang w:val="en-US"/>
        </w:rPr>
        <w:t>/T</w:t>
      </w:r>
      <w:r w:rsidR="007C4DFF">
        <w:rPr>
          <w:rFonts w:ascii="Times New Roman" w:hAnsi="Times New Roman" w:cs="Times New Roman"/>
          <w:sz w:val="18"/>
          <w:szCs w:val="18"/>
          <w:lang w:val="en-US"/>
        </w:rPr>
        <w:t>4</w:t>
      </w:r>
      <w:r w:rsidRPr="003D1AD3">
        <w:rPr>
          <w:rFonts w:ascii="Times New Roman" w:hAnsi="Times New Roman" w:cs="Times New Roman"/>
          <w:sz w:val="18"/>
          <w:szCs w:val="18"/>
          <w:lang w:val="en-US"/>
        </w:rPr>
        <w:t xml:space="preserve">, </w:t>
      </w:r>
      <w:r w:rsidR="00FD7E5C" w:rsidRPr="003D1AD3">
        <w:rPr>
          <w:rFonts w:ascii="Times New Roman" w:hAnsi="Times New Roman" w:cs="Times New Roman"/>
          <w:sz w:val="18"/>
          <w:szCs w:val="18"/>
          <w:lang w:val="en-US"/>
        </w:rPr>
        <w:t xml:space="preserve">after </w:t>
      </w:r>
      <w:r w:rsidR="00824A56">
        <w:rPr>
          <w:rFonts w:ascii="Times New Roman" w:hAnsi="Times New Roman" w:cs="Times New Roman"/>
          <w:sz w:val="18"/>
          <w:szCs w:val="18"/>
          <w:lang w:val="en-US"/>
        </w:rPr>
        <w:t>five</w:t>
      </w:r>
      <w:r w:rsidR="00FD7E5C" w:rsidRPr="003D1AD3">
        <w:rPr>
          <w:rFonts w:ascii="Times New Roman" w:hAnsi="Times New Roman" w:cs="Times New Roman"/>
          <w:sz w:val="18"/>
          <w:szCs w:val="18"/>
          <w:lang w:val="en-US"/>
        </w:rPr>
        <w:t xml:space="preserve"> training sessions</w:t>
      </w:r>
      <w:r w:rsidR="00135916">
        <w:rPr>
          <w:rFonts w:ascii="Times New Roman" w:hAnsi="Times New Roman" w:cs="Times New Roman"/>
          <w:sz w:val="18"/>
          <w:szCs w:val="18"/>
          <w:lang w:val="en-US"/>
        </w:rPr>
        <w:t xml:space="preserve"> RT#1 le</w:t>
      </w:r>
      <w:r w:rsidR="002A3F52">
        <w:rPr>
          <w:rFonts w:ascii="Times New Roman" w:hAnsi="Times New Roman" w:cs="Times New Roman"/>
          <w:sz w:val="18"/>
          <w:szCs w:val="18"/>
          <w:lang w:val="en-US"/>
        </w:rPr>
        <w:t>g/</w:t>
      </w:r>
      <w:r w:rsidR="002A3F52" w:rsidRPr="002A3F52">
        <w:rPr>
          <w:rFonts w:ascii="Times New Roman" w:hAnsi="Times New Roman" w:cs="Times New Roman"/>
          <w:sz w:val="18"/>
          <w:szCs w:val="18"/>
          <w:lang w:val="en-US"/>
        </w:rPr>
        <w:t xml:space="preserve"> </w:t>
      </w:r>
      <w:r w:rsidR="002A3F52">
        <w:rPr>
          <w:rFonts w:ascii="Times New Roman" w:hAnsi="Times New Roman" w:cs="Times New Roman"/>
          <w:sz w:val="18"/>
          <w:szCs w:val="18"/>
          <w:lang w:val="en-US"/>
        </w:rPr>
        <w:t>RT#2 leg (see Figure 1)</w:t>
      </w:r>
      <w:r w:rsidRPr="003D1AD3">
        <w:rPr>
          <w:rFonts w:ascii="Times New Roman" w:hAnsi="Times New Roman" w:cs="Times New Roman"/>
          <w:sz w:val="18"/>
          <w:szCs w:val="18"/>
          <w:lang w:val="en-US"/>
        </w:rPr>
        <w:t xml:space="preserve">. </w:t>
      </w:r>
      <w:r w:rsidR="004A3AE9" w:rsidRPr="003D1AD3">
        <w:rPr>
          <w:rFonts w:ascii="Times New Roman" w:hAnsi="Times New Roman" w:cs="Times New Roman"/>
          <w:sz w:val="18"/>
          <w:szCs w:val="18"/>
          <w:lang w:val="en-US"/>
        </w:rPr>
        <w:t>PRIM, secondary outcome measure; SEC, secondary outcome measure.</w:t>
      </w:r>
    </w:p>
    <w:tbl>
      <w:tblPr>
        <w:tblW w:w="0" w:type="auto"/>
        <w:tblCellMar>
          <w:left w:w="0" w:type="dxa"/>
          <w:right w:w="0" w:type="dxa"/>
        </w:tblCellMar>
        <w:tblLook w:val="04A0" w:firstRow="1" w:lastRow="0" w:firstColumn="1" w:lastColumn="0" w:noHBand="0" w:noVBand="1"/>
      </w:tblPr>
      <w:tblGrid>
        <w:gridCol w:w="2404"/>
        <w:gridCol w:w="3256"/>
        <w:gridCol w:w="1985"/>
        <w:gridCol w:w="1559"/>
      </w:tblGrid>
      <w:tr w:rsidR="00F2576D" w:rsidRPr="00D25C9A" w14:paraId="37176991" w14:textId="77777777" w:rsidTr="006539EE">
        <w:tc>
          <w:tcPr>
            <w:tcW w:w="24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1A1DAC7" w14:textId="77777777" w:rsidR="00F2576D" w:rsidRPr="00586E44" w:rsidRDefault="00F2576D" w:rsidP="001D6153">
            <w:pPr>
              <w:rPr>
                <w:rFonts w:ascii="Times New Roman" w:hAnsi="Times New Roman" w:cs="Times New Roman"/>
                <w:sz w:val="18"/>
                <w:szCs w:val="18"/>
                <w:lang w:val="en-GB"/>
              </w:rPr>
            </w:pPr>
            <w:r w:rsidRPr="00586E44">
              <w:rPr>
                <w:rFonts w:ascii="Times New Roman" w:hAnsi="Times New Roman" w:cs="Times New Roman"/>
                <w:sz w:val="18"/>
                <w:szCs w:val="18"/>
                <w:lang w:val="en-GB"/>
              </w:rPr>
              <w:t>Outcome</w:t>
            </w:r>
          </w:p>
        </w:tc>
        <w:tc>
          <w:tcPr>
            <w:tcW w:w="32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952E0D5" w14:textId="77777777" w:rsidR="00F2576D" w:rsidRPr="00586E44" w:rsidRDefault="00F2576D" w:rsidP="001D6153">
            <w:pPr>
              <w:rPr>
                <w:rFonts w:ascii="Times New Roman" w:hAnsi="Times New Roman" w:cs="Times New Roman"/>
                <w:sz w:val="18"/>
                <w:szCs w:val="18"/>
                <w:lang w:val="en-GB"/>
              </w:rPr>
            </w:pPr>
            <w:r w:rsidRPr="00586E44">
              <w:rPr>
                <w:rFonts w:ascii="Times New Roman" w:hAnsi="Times New Roman" w:cs="Times New Roman"/>
                <w:sz w:val="18"/>
                <w:szCs w:val="18"/>
                <w:lang w:val="en-GB"/>
              </w:rPr>
              <w:t>Specific measures</w:t>
            </w:r>
          </w:p>
        </w:tc>
        <w:tc>
          <w:tcPr>
            <w:tcW w:w="19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B880B5F" w14:textId="77777777" w:rsidR="00F2576D" w:rsidRPr="00586E44" w:rsidRDefault="00F2576D" w:rsidP="001D6153">
            <w:pPr>
              <w:rPr>
                <w:rFonts w:ascii="Times New Roman" w:hAnsi="Times New Roman" w:cs="Times New Roman"/>
                <w:sz w:val="18"/>
                <w:szCs w:val="18"/>
                <w:lang w:val="en-GB"/>
              </w:rPr>
            </w:pPr>
            <w:r w:rsidRPr="00586E44">
              <w:rPr>
                <w:rFonts w:ascii="Times New Roman" w:hAnsi="Times New Roman" w:cs="Times New Roman"/>
                <w:sz w:val="18"/>
                <w:szCs w:val="18"/>
                <w:lang w:val="en-GB"/>
              </w:rPr>
              <w:t>Timepoint</w:t>
            </w:r>
          </w:p>
        </w:tc>
        <w:tc>
          <w:tcPr>
            <w:tcW w:w="155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D28F3A2" w14:textId="77777777" w:rsidR="00F2576D" w:rsidRPr="00586E44" w:rsidRDefault="00F2576D" w:rsidP="001D6153">
            <w:pPr>
              <w:rPr>
                <w:rFonts w:ascii="Times New Roman" w:hAnsi="Times New Roman" w:cs="Times New Roman"/>
                <w:sz w:val="18"/>
                <w:szCs w:val="18"/>
                <w:lang w:val="en-GB"/>
              </w:rPr>
            </w:pPr>
            <w:r w:rsidRPr="00586E44">
              <w:rPr>
                <w:rFonts w:ascii="Times New Roman" w:hAnsi="Times New Roman" w:cs="Times New Roman"/>
                <w:sz w:val="18"/>
                <w:szCs w:val="18"/>
                <w:lang w:val="en-GB"/>
              </w:rPr>
              <w:t>Responsibility</w:t>
            </w:r>
          </w:p>
        </w:tc>
      </w:tr>
      <w:tr w:rsidR="00F2576D" w:rsidRPr="00487F6E" w14:paraId="0919D807" w14:textId="77777777" w:rsidTr="006539EE">
        <w:tc>
          <w:tcPr>
            <w:tcW w:w="240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8399FBE" w14:textId="77777777" w:rsidR="00F2576D" w:rsidRPr="00586E44" w:rsidRDefault="00F2576D" w:rsidP="00586E44">
            <w:pPr>
              <w:spacing w:after="80"/>
              <w:rPr>
                <w:rFonts w:ascii="Times New Roman" w:hAnsi="Times New Roman" w:cs="Times New Roman"/>
                <w:sz w:val="18"/>
                <w:szCs w:val="18"/>
                <w:lang w:val="en-GB"/>
              </w:rPr>
            </w:pPr>
            <w:r w:rsidRPr="00586E44">
              <w:rPr>
                <w:rFonts w:ascii="Times New Roman" w:hAnsi="Times New Roman" w:cs="Times New Roman"/>
                <w:sz w:val="18"/>
                <w:szCs w:val="18"/>
                <w:lang w:val="en-GB"/>
              </w:rPr>
              <w:t>Physiological/performance tests</w:t>
            </w:r>
          </w:p>
          <w:p w14:paraId="75B1FB1C" w14:textId="77777777" w:rsidR="00637781" w:rsidRPr="00586E44" w:rsidRDefault="00F2576D" w:rsidP="00637781">
            <w:pPr>
              <w:pStyle w:val="Listeavsnitt"/>
              <w:numPr>
                <w:ilvl w:val="0"/>
                <w:numId w:val="5"/>
              </w:numPr>
              <w:spacing w:after="0" w:line="252" w:lineRule="auto"/>
              <w:ind w:left="456"/>
              <w:rPr>
                <w:rFonts w:ascii="Times New Roman" w:hAnsi="Times New Roman" w:cs="Times New Roman"/>
                <w:sz w:val="18"/>
                <w:szCs w:val="18"/>
                <w:lang w:val="en-GB"/>
              </w:rPr>
            </w:pPr>
            <w:r w:rsidRPr="00586E44">
              <w:rPr>
                <w:rFonts w:ascii="Times New Roman" w:hAnsi="Times New Roman" w:cs="Times New Roman"/>
                <w:sz w:val="18"/>
                <w:szCs w:val="18"/>
                <w:lang w:val="en-GB"/>
              </w:rPr>
              <w:t>Muscle strength</w:t>
            </w:r>
          </w:p>
          <w:p w14:paraId="47FB5F20" w14:textId="77777777" w:rsidR="00F2576D" w:rsidRPr="00586E44" w:rsidRDefault="00F2576D" w:rsidP="004421A3">
            <w:pPr>
              <w:spacing w:after="0" w:line="252" w:lineRule="auto"/>
              <w:ind w:left="96"/>
              <w:rPr>
                <w:rFonts w:ascii="Times New Roman" w:hAnsi="Times New Roman" w:cs="Times New Roman"/>
                <w:sz w:val="18"/>
                <w:szCs w:val="18"/>
                <w:lang w:val="en-GB"/>
              </w:rPr>
            </w:pPr>
          </w:p>
        </w:tc>
        <w:tc>
          <w:tcPr>
            <w:tcW w:w="3256" w:type="dxa"/>
            <w:tcBorders>
              <w:top w:val="nil"/>
              <w:left w:val="nil"/>
              <w:bottom w:val="single" w:sz="8" w:space="0" w:color="auto"/>
              <w:right w:val="single" w:sz="8" w:space="0" w:color="auto"/>
            </w:tcBorders>
            <w:tcMar>
              <w:top w:w="0" w:type="dxa"/>
              <w:left w:w="108" w:type="dxa"/>
              <w:bottom w:w="0" w:type="dxa"/>
              <w:right w:w="108" w:type="dxa"/>
            </w:tcMar>
            <w:hideMark/>
          </w:tcPr>
          <w:p w14:paraId="117D3581" w14:textId="77777777" w:rsidR="00F2576D" w:rsidRDefault="00F2576D" w:rsidP="00637781">
            <w:pPr>
              <w:pStyle w:val="Listeavsnitt"/>
              <w:numPr>
                <w:ilvl w:val="0"/>
                <w:numId w:val="6"/>
              </w:numPr>
              <w:spacing w:after="0" w:line="252" w:lineRule="auto"/>
              <w:rPr>
                <w:rFonts w:ascii="Times New Roman" w:hAnsi="Times New Roman" w:cs="Times New Roman"/>
                <w:sz w:val="18"/>
                <w:szCs w:val="18"/>
                <w:lang w:val="en-GB"/>
              </w:rPr>
            </w:pPr>
            <w:r w:rsidRPr="00586E44">
              <w:rPr>
                <w:rFonts w:ascii="Times New Roman" w:hAnsi="Times New Roman" w:cs="Times New Roman"/>
                <w:sz w:val="18"/>
                <w:szCs w:val="18"/>
                <w:lang w:val="en-GB"/>
              </w:rPr>
              <w:t xml:space="preserve">1RM knee extension and </w:t>
            </w:r>
            <w:r w:rsidR="001D6153" w:rsidRPr="00586E44">
              <w:rPr>
                <w:rFonts w:ascii="Times New Roman" w:hAnsi="Times New Roman" w:cs="Times New Roman"/>
                <w:sz w:val="18"/>
                <w:szCs w:val="18"/>
                <w:lang w:val="en-GB"/>
              </w:rPr>
              <w:t>leg press</w:t>
            </w:r>
            <w:r w:rsidR="00FB0B1F">
              <w:rPr>
                <w:rFonts w:ascii="Times New Roman" w:hAnsi="Times New Roman" w:cs="Times New Roman"/>
                <w:sz w:val="18"/>
                <w:szCs w:val="18"/>
                <w:lang w:val="en-GB"/>
              </w:rPr>
              <w:t>, unilateral</w:t>
            </w:r>
            <w:r w:rsidRPr="00586E44">
              <w:rPr>
                <w:rFonts w:ascii="Times New Roman" w:hAnsi="Times New Roman" w:cs="Times New Roman"/>
                <w:sz w:val="18"/>
                <w:szCs w:val="18"/>
                <w:lang w:val="en-GB"/>
              </w:rPr>
              <w:t xml:space="preserve"> (a</w:t>
            </w:r>
            <w:r w:rsidR="004A3AE9" w:rsidRPr="00586E44">
              <w:rPr>
                <w:rFonts w:ascii="Times New Roman" w:hAnsi="Times New Roman" w:cs="Times New Roman"/>
                <w:sz w:val="18"/>
                <w:szCs w:val="18"/>
                <w:lang w:val="en-GB"/>
              </w:rPr>
              <w:t>, SEC</w:t>
            </w:r>
            <w:r w:rsidRPr="00586E44">
              <w:rPr>
                <w:rFonts w:ascii="Times New Roman" w:hAnsi="Times New Roman" w:cs="Times New Roman"/>
                <w:sz w:val="18"/>
                <w:szCs w:val="18"/>
                <w:lang w:val="en-GB"/>
              </w:rPr>
              <w:t>)</w:t>
            </w:r>
          </w:p>
          <w:p w14:paraId="0B7A5867" w14:textId="77777777" w:rsidR="00BB7469" w:rsidRPr="00586E44" w:rsidRDefault="00BB7469" w:rsidP="00637781">
            <w:pPr>
              <w:pStyle w:val="Listeavsnitt"/>
              <w:numPr>
                <w:ilvl w:val="0"/>
                <w:numId w:val="6"/>
              </w:numPr>
              <w:spacing w:after="0" w:line="252" w:lineRule="auto"/>
              <w:rPr>
                <w:rFonts w:ascii="Times New Roman" w:hAnsi="Times New Roman" w:cs="Times New Roman"/>
                <w:sz w:val="18"/>
                <w:szCs w:val="18"/>
                <w:lang w:val="en-GB"/>
              </w:rPr>
            </w:pPr>
            <w:r>
              <w:rPr>
                <w:rFonts w:ascii="Times New Roman" w:hAnsi="Times New Roman" w:cs="Times New Roman"/>
                <w:sz w:val="18"/>
                <w:szCs w:val="18"/>
                <w:lang w:val="en-GB"/>
              </w:rPr>
              <w:t>I</w:t>
            </w:r>
            <w:r w:rsidRPr="00BB7469">
              <w:rPr>
                <w:rFonts w:ascii="Times New Roman" w:hAnsi="Times New Roman" w:cs="Times New Roman"/>
                <w:sz w:val="18"/>
                <w:szCs w:val="18"/>
                <w:lang w:val="en-GB"/>
              </w:rPr>
              <w:t>sokinetic knee extension torque/isometric knee extension force</w:t>
            </w:r>
            <w:r>
              <w:rPr>
                <w:rFonts w:ascii="Times New Roman" w:hAnsi="Times New Roman" w:cs="Times New Roman"/>
                <w:sz w:val="18"/>
                <w:szCs w:val="18"/>
                <w:lang w:val="en-GB"/>
              </w:rPr>
              <w:t>, unilateral (</w:t>
            </w:r>
            <w:r w:rsidR="000F09ED">
              <w:rPr>
                <w:rFonts w:ascii="Times New Roman" w:hAnsi="Times New Roman" w:cs="Times New Roman"/>
                <w:sz w:val="18"/>
                <w:szCs w:val="18"/>
                <w:lang w:val="en-GB"/>
              </w:rPr>
              <w:t>a, SEC)</w:t>
            </w:r>
          </w:p>
          <w:p w14:paraId="6F9E2648" w14:textId="77777777" w:rsidR="00F2576D" w:rsidRPr="00586E44" w:rsidRDefault="00F2576D" w:rsidP="00AC5C44">
            <w:pPr>
              <w:pStyle w:val="Listeavsnitt"/>
              <w:spacing w:after="0" w:line="252" w:lineRule="auto"/>
              <w:ind w:left="360"/>
              <w:rPr>
                <w:rFonts w:ascii="Times New Roman" w:hAnsi="Times New Roman" w:cs="Times New Roman"/>
                <w:sz w:val="18"/>
                <w:szCs w:val="18"/>
                <w:lang w:val="en-GB"/>
              </w:rPr>
            </w:pPr>
          </w:p>
        </w:tc>
        <w:tc>
          <w:tcPr>
            <w:tcW w:w="1985" w:type="dxa"/>
            <w:tcBorders>
              <w:top w:val="nil"/>
              <w:left w:val="nil"/>
              <w:bottom w:val="single" w:sz="8" w:space="0" w:color="auto"/>
              <w:right w:val="single" w:sz="8" w:space="0" w:color="auto"/>
            </w:tcBorders>
            <w:tcMar>
              <w:top w:w="0" w:type="dxa"/>
              <w:left w:w="108" w:type="dxa"/>
              <w:bottom w:w="0" w:type="dxa"/>
              <w:right w:w="108" w:type="dxa"/>
            </w:tcMar>
          </w:tcPr>
          <w:p w14:paraId="0FF1F911" w14:textId="51E29313" w:rsidR="00C62184" w:rsidRPr="007F0866" w:rsidRDefault="001D6153" w:rsidP="006539EE">
            <w:pPr>
              <w:pStyle w:val="Listeavsnitt"/>
              <w:numPr>
                <w:ilvl w:val="0"/>
                <w:numId w:val="12"/>
              </w:numPr>
              <w:spacing w:after="0" w:line="252" w:lineRule="auto"/>
              <w:rPr>
                <w:rFonts w:ascii="Times New Roman" w:hAnsi="Times New Roman" w:cs="Times New Roman"/>
                <w:sz w:val="18"/>
                <w:szCs w:val="18"/>
                <w:lang w:val="en-GB"/>
              </w:rPr>
            </w:pPr>
            <w:r w:rsidRPr="00151DFC">
              <w:rPr>
                <w:rFonts w:ascii="Times New Roman" w:hAnsi="Times New Roman" w:cs="Times New Roman"/>
                <w:sz w:val="18"/>
                <w:szCs w:val="18"/>
                <w:lang w:val="en-GB"/>
              </w:rPr>
              <w:t>T</w:t>
            </w:r>
            <w:r w:rsidR="00FB0B1F" w:rsidRPr="00151DFC">
              <w:rPr>
                <w:rFonts w:ascii="Times New Roman" w:hAnsi="Times New Roman" w:cs="Times New Roman"/>
                <w:sz w:val="18"/>
                <w:szCs w:val="18"/>
                <w:lang w:val="en-GB"/>
              </w:rPr>
              <w:t>0</w:t>
            </w:r>
          </w:p>
          <w:p w14:paraId="655B08A2" w14:textId="21F05BC0" w:rsidR="00487F6E" w:rsidRPr="006539EE" w:rsidRDefault="00C62184" w:rsidP="005F399B">
            <w:pPr>
              <w:pStyle w:val="Listeavsnitt"/>
              <w:numPr>
                <w:ilvl w:val="0"/>
                <w:numId w:val="12"/>
              </w:numPr>
              <w:spacing w:after="0" w:line="252" w:lineRule="auto"/>
              <w:rPr>
                <w:sz w:val="18"/>
                <w:szCs w:val="18"/>
                <w:lang w:val="en-GB"/>
              </w:rPr>
            </w:pPr>
            <w:r w:rsidRPr="007F0866">
              <w:rPr>
                <w:rFonts w:ascii="Times New Roman" w:hAnsi="Times New Roman" w:cs="Times New Roman"/>
                <w:sz w:val="18"/>
                <w:szCs w:val="18"/>
                <w:lang w:val="en-GB"/>
              </w:rPr>
              <w:t>Throughout the intervention</w:t>
            </w:r>
            <w:r w:rsidRPr="007F0866" w:rsidDel="00C62184">
              <w:rPr>
                <w:rFonts w:ascii="Times New Roman" w:hAnsi="Times New Roman" w:cs="Times New Roman"/>
                <w:sz w:val="18"/>
                <w:szCs w:val="18"/>
                <w:lang w:val="en-GB"/>
              </w:rPr>
              <w:t xml:space="preserve"> </w:t>
            </w:r>
          </w:p>
        </w:tc>
        <w:tc>
          <w:tcPr>
            <w:tcW w:w="1559" w:type="dxa"/>
            <w:tcBorders>
              <w:top w:val="nil"/>
              <w:left w:val="nil"/>
              <w:bottom w:val="single" w:sz="8" w:space="0" w:color="auto"/>
              <w:right w:val="single" w:sz="8" w:space="0" w:color="auto"/>
            </w:tcBorders>
            <w:tcMar>
              <w:top w:w="0" w:type="dxa"/>
              <w:left w:w="108" w:type="dxa"/>
              <w:bottom w:w="0" w:type="dxa"/>
              <w:right w:w="108" w:type="dxa"/>
            </w:tcMar>
          </w:tcPr>
          <w:p w14:paraId="70671A85" w14:textId="7A9EEF6B" w:rsidR="001D6153" w:rsidRDefault="001D6153" w:rsidP="001D6153">
            <w:pPr>
              <w:rPr>
                <w:rFonts w:ascii="Times New Roman" w:hAnsi="Times New Roman" w:cs="Times New Roman"/>
                <w:sz w:val="18"/>
                <w:szCs w:val="18"/>
              </w:rPr>
            </w:pPr>
            <w:r w:rsidRPr="00586E44">
              <w:rPr>
                <w:rFonts w:ascii="Times New Roman" w:hAnsi="Times New Roman" w:cs="Times New Roman"/>
                <w:sz w:val="18"/>
                <w:szCs w:val="18"/>
              </w:rPr>
              <w:t xml:space="preserve">K Lian </w:t>
            </w:r>
          </w:p>
          <w:p w14:paraId="3E53C73E" w14:textId="6CD5F7F5" w:rsidR="002914E4" w:rsidRPr="00586E44" w:rsidRDefault="002914E4" w:rsidP="001D6153">
            <w:pPr>
              <w:rPr>
                <w:rFonts w:ascii="Times New Roman" w:hAnsi="Times New Roman" w:cs="Times New Roman"/>
                <w:sz w:val="18"/>
                <w:szCs w:val="18"/>
              </w:rPr>
            </w:pPr>
            <w:r>
              <w:rPr>
                <w:rFonts w:ascii="Times New Roman" w:hAnsi="Times New Roman" w:cs="Times New Roman"/>
                <w:sz w:val="18"/>
                <w:szCs w:val="18"/>
              </w:rPr>
              <w:t>S Moen</w:t>
            </w:r>
          </w:p>
          <w:p w14:paraId="3E716132" w14:textId="77777777" w:rsidR="00F2576D" w:rsidRPr="00586E44" w:rsidRDefault="00F2576D" w:rsidP="001D6153">
            <w:pPr>
              <w:rPr>
                <w:rFonts w:ascii="Times New Roman" w:hAnsi="Times New Roman" w:cs="Times New Roman"/>
                <w:sz w:val="18"/>
                <w:szCs w:val="18"/>
              </w:rPr>
            </w:pPr>
            <w:r w:rsidRPr="00586E44">
              <w:rPr>
                <w:rFonts w:ascii="Times New Roman" w:hAnsi="Times New Roman" w:cs="Times New Roman"/>
                <w:sz w:val="18"/>
                <w:szCs w:val="18"/>
              </w:rPr>
              <w:t>H Hamarsland</w:t>
            </w:r>
          </w:p>
          <w:p w14:paraId="1EAA7ED4" w14:textId="77777777" w:rsidR="00F2576D" w:rsidRDefault="001D6153" w:rsidP="001D6153">
            <w:pPr>
              <w:rPr>
                <w:rFonts w:ascii="Times New Roman" w:hAnsi="Times New Roman" w:cs="Times New Roman"/>
                <w:sz w:val="18"/>
                <w:szCs w:val="18"/>
              </w:rPr>
            </w:pPr>
            <w:r w:rsidRPr="00586E44">
              <w:rPr>
                <w:rFonts w:ascii="Times New Roman" w:hAnsi="Times New Roman" w:cs="Times New Roman"/>
                <w:sz w:val="18"/>
                <w:szCs w:val="18"/>
              </w:rPr>
              <w:t xml:space="preserve">D </w:t>
            </w:r>
            <w:proofErr w:type="spellStart"/>
            <w:r w:rsidRPr="00586E44">
              <w:rPr>
                <w:rFonts w:ascii="Times New Roman" w:hAnsi="Times New Roman" w:cs="Times New Roman"/>
                <w:sz w:val="18"/>
                <w:szCs w:val="18"/>
              </w:rPr>
              <w:t>Hammarst</w:t>
            </w:r>
            <w:r w:rsidR="00AB4BF4">
              <w:rPr>
                <w:rFonts w:ascii="Times New Roman" w:hAnsi="Times New Roman" w:cs="Times New Roman"/>
                <w:sz w:val="18"/>
                <w:szCs w:val="18"/>
              </w:rPr>
              <w:t>r</w:t>
            </w:r>
            <w:r w:rsidRPr="00586E44">
              <w:rPr>
                <w:rFonts w:ascii="Times New Roman" w:hAnsi="Times New Roman" w:cs="Times New Roman"/>
                <w:sz w:val="18"/>
                <w:szCs w:val="18"/>
              </w:rPr>
              <w:t>öm</w:t>
            </w:r>
            <w:proofErr w:type="spellEnd"/>
          </w:p>
          <w:p w14:paraId="0DD03F52" w14:textId="77777777" w:rsidR="00586E44" w:rsidRPr="00586E44" w:rsidRDefault="00586E44" w:rsidP="00490223">
            <w:pPr>
              <w:spacing w:after="0"/>
              <w:rPr>
                <w:rFonts w:ascii="Times New Roman" w:hAnsi="Times New Roman" w:cs="Times New Roman"/>
                <w:sz w:val="18"/>
                <w:szCs w:val="18"/>
              </w:rPr>
            </w:pPr>
            <w:r>
              <w:rPr>
                <w:rFonts w:ascii="Times New Roman" w:hAnsi="Times New Roman" w:cs="Times New Roman"/>
                <w:sz w:val="18"/>
                <w:szCs w:val="18"/>
              </w:rPr>
              <w:t>B Rønnestad</w:t>
            </w:r>
          </w:p>
        </w:tc>
      </w:tr>
      <w:tr w:rsidR="00F2576D" w:rsidRPr="00D25C9A" w14:paraId="5A884171" w14:textId="77777777" w:rsidTr="006539EE">
        <w:tc>
          <w:tcPr>
            <w:tcW w:w="24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81309A" w14:textId="77777777" w:rsidR="00F2576D" w:rsidRPr="00586E44" w:rsidRDefault="00F2576D" w:rsidP="00586E44">
            <w:pPr>
              <w:spacing w:after="80"/>
              <w:rPr>
                <w:rFonts w:ascii="Times New Roman" w:hAnsi="Times New Roman" w:cs="Times New Roman"/>
                <w:sz w:val="18"/>
                <w:szCs w:val="18"/>
                <w:lang w:val="en-GB"/>
              </w:rPr>
            </w:pPr>
            <w:r w:rsidRPr="00586E44">
              <w:rPr>
                <w:rFonts w:ascii="Times New Roman" w:hAnsi="Times New Roman" w:cs="Times New Roman"/>
                <w:sz w:val="18"/>
                <w:szCs w:val="18"/>
                <w:lang w:val="en-GB"/>
              </w:rPr>
              <w:t xml:space="preserve">Body composition measures </w:t>
            </w:r>
          </w:p>
          <w:p w14:paraId="5A32564A" w14:textId="77777777" w:rsidR="00F2576D" w:rsidRPr="00490223" w:rsidRDefault="00327C60" w:rsidP="00490223">
            <w:pPr>
              <w:pStyle w:val="Listeavsnitt"/>
              <w:numPr>
                <w:ilvl w:val="0"/>
                <w:numId w:val="7"/>
              </w:numPr>
              <w:spacing w:after="0" w:line="252" w:lineRule="auto"/>
              <w:ind w:left="456"/>
              <w:rPr>
                <w:rFonts w:ascii="Times New Roman" w:hAnsi="Times New Roman" w:cs="Times New Roman"/>
                <w:sz w:val="18"/>
                <w:szCs w:val="18"/>
                <w:lang w:val="en-GB"/>
              </w:rPr>
            </w:pPr>
            <w:r>
              <w:rPr>
                <w:rFonts w:ascii="Times New Roman" w:hAnsi="Times New Roman" w:cs="Times New Roman"/>
                <w:sz w:val="18"/>
                <w:szCs w:val="18"/>
                <w:lang w:val="en-GB"/>
              </w:rPr>
              <w:t>Body mass composition</w:t>
            </w:r>
          </w:p>
        </w:tc>
        <w:tc>
          <w:tcPr>
            <w:tcW w:w="3256" w:type="dxa"/>
            <w:tcBorders>
              <w:top w:val="nil"/>
              <w:left w:val="nil"/>
              <w:bottom w:val="single" w:sz="8" w:space="0" w:color="auto"/>
              <w:right w:val="single" w:sz="8" w:space="0" w:color="auto"/>
            </w:tcBorders>
            <w:tcMar>
              <w:top w:w="0" w:type="dxa"/>
              <w:left w:w="108" w:type="dxa"/>
              <w:bottom w:w="0" w:type="dxa"/>
              <w:right w:w="108" w:type="dxa"/>
            </w:tcMar>
            <w:hideMark/>
          </w:tcPr>
          <w:p w14:paraId="5825469F" w14:textId="77777777" w:rsidR="00D670A8" w:rsidRPr="00490223" w:rsidRDefault="00D670A8" w:rsidP="00490223">
            <w:pPr>
              <w:pStyle w:val="Listeavsnitt"/>
              <w:numPr>
                <w:ilvl w:val="0"/>
                <w:numId w:val="8"/>
              </w:numPr>
              <w:spacing w:after="0" w:line="252" w:lineRule="auto"/>
              <w:ind w:left="360" w:hanging="360"/>
              <w:rPr>
                <w:rFonts w:ascii="Times New Roman" w:hAnsi="Times New Roman" w:cs="Times New Roman"/>
                <w:sz w:val="18"/>
                <w:szCs w:val="18"/>
                <w:lang w:val="en-GB"/>
              </w:rPr>
            </w:pPr>
            <w:r w:rsidRPr="00D670A8">
              <w:rPr>
                <w:rFonts w:ascii="Times New Roman" w:hAnsi="Times New Roman" w:cs="Times New Roman"/>
                <w:sz w:val="18"/>
                <w:szCs w:val="18"/>
                <w:lang w:val="en-GB"/>
              </w:rPr>
              <w:t>Bone mineral density, fat mass (total), visceral fat mass and lean mass: DXA (a)</w:t>
            </w:r>
          </w:p>
        </w:tc>
        <w:tc>
          <w:tcPr>
            <w:tcW w:w="1985" w:type="dxa"/>
            <w:tcBorders>
              <w:top w:val="nil"/>
              <w:left w:val="nil"/>
              <w:bottom w:val="single" w:sz="8" w:space="0" w:color="auto"/>
              <w:right w:val="single" w:sz="8" w:space="0" w:color="auto"/>
            </w:tcBorders>
            <w:tcMar>
              <w:top w:w="0" w:type="dxa"/>
              <w:left w:w="108" w:type="dxa"/>
              <w:bottom w:w="0" w:type="dxa"/>
              <w:right w:w="108" w:type="dxa"/>
            </w:tcMar>
          </w:tcPr>
          <w:p w14:paraId="291337A0" w14:textId="77777777" w:rsidR="00F2576D" w:rsidRPr="00586E44" w:rsidRDefault="00F2576D" w:rsidP="001D6153">
            <w:pPr>
              <w:pStyle w:val="Listeavsnitt"/>
              <w:numPr>
                <w:ilvl w:val="0"/>
                <w:numId w:val="9"/>
              </w:numPr>
              <w:spacing w:after="0" w:line="252" w:lineRule="auto"/>
              <w:rPr>
                <w:rFonts w:ascii="Times New Roman" w:hAnsi="Times New Roman" w:cs="Times New Roman"/>
                <w:sz w:val="18"/>
                <w:szCs w:val="18"/>
                <w:lang w:val="en-GB"/>
              </w:rPr>
            </w:pPr>
            <w:r w:rsidRPr="00586E44">
              <w:rPr>
                <w:rFonts w:ascii="Times New Roman" w:hAnsi="Times New Roman" w:cs="Times New Roman"/>
                <w:sz w:val="18"/>
                <w:szCs w:val="18"/>
                <w:lang w:val="en-GB"/>
              </w:rPr>
              <w:t>T</w:t>
            </w:r>
            <w:r w:rsidR="00FB0B1F">
              <w:rPr>
                <w:rFonts w:ascii="Times New Roman" w:hAnsi="Times New Roman" w:cs="Times New Roman"/>
                <w:sz w:val="18"/>
                <w:szCs w:val="18"/>
                <w:lang w:val="en-GB"/>
              </w:rPr>
              <w:t>0</w:t>
            </w:r>
          </w:p>
        </w:tc>
        <w:tc>
          <w:tcPr>
            <w:tcW w:w="1559" w:type="dxa"/>
            <w:tcBorders>
              <w:top w:val="nil"/>
              <w:left w:val="nil"/>
              <w:bottom w:val="single" w:sz="8" w:space="0" w:color="auto"/>
              <w:right w:val="single" w:sz="8" w:space="0" w:color="auto"/>
            </w:tcBorders>
            <w:tcMar>
              <w:top w:w="0" w:type="dxa"/>
              <w:left w:w="108" w:type="dxa"/>
              <w:bottom w:w="0" w:type="dxa"/>
              <w:right w:w="108" w:type="dxa"/>
            </w:tcMar>
          </w:tcPr>
          <w:p w14:paraId="6149C43F" w14:textId="77777777" w:rsidR="001D6153" w:rsidRPr="00586E44" w:rsidRDefault="001D6153" w:rsidP="001D6153">
            <w:pPr>
              <w:rPr>
                <w:rFonts w:ascii="Times New Roman" w:hAnsi="Times New Roman" w:cs="Times New Roman"/>
                <w:sz w:val="18"/>
                <w:szCs w:val="18"/>
                <w:lang w:val="en-GB"/>
              </w:rPr>
            </w:pPr>
            <w:r w:rsidRPr="00586E44">
              <w:rPr>
                <w:rFonts w:ascii="Times New Roman" w:hAnsi="Times New Roman" w:cs="Times New Roman"/>
                <w:sz w:val="18"/>
                <w:szCs w:val="18"/>
              </w:rPr>
              <w:t xml:space="preserve">K Lian </w:t>
            </w:r>
          </w:p>
          <w:p w14:paraId="65FA9DE5" w14:textId="77777777" w:rsidR="00F2576D" w:rsidRPr="00586E44" w:rsidRDefault="00F2576D" w:rsidP="00490223">
            <w:pPr>
              <w:spacing w:after="0"/>
              <w:rPr>
                <w:rFonts w:ascii="Times New Roman" w:hAnsi="Times New Roman" w:cs="Times New Roman"/>
                <w:sz w:val="18"/>
                <w:szCs w:val="18"/>
              </w:rPr>
            </w:pPr>
            <w:r w:rsidRPr="00586E44">
              <w:rPr>
                <w:rFonts w:ascii="Times New Roman" w:hAnsi="Times New Roman" w:cs="Times New Roman"/>
                <w:sz w:val="18"/>
                <w:szCs w:val="18"/>
              </w:rPr>
              <w:t>H Hamarsland</w:t>
            </w:r>
          </w:p>
        </w:tc>
      </w:tr>
      <w:tr w:rsidR="00F2576D" w:rsidRPr="00D25C9A" w14:paraId="54B7F969" w14:textId="77777777" w:rsidTr="006539EE">
        <w:tc>
          <w:tcPr>
            <w:tcW w:w="24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43716E" w14:textId="77777777" w:rsidR="00F2576D" w:rsidRPr="00586E44" w:rsidRDefault="00F2576D" w:rsidP="00586E44">
            <w:pPr>
              <w:spacing w:after="80"/>
              <w:rPr>
                <w:rFonts w:ascii="Times New Roman" w:hAnsi="Times New Roman" w:cs="Times New Roman"/>
                <w:sz w:val="18"/>
                <w:szCs w:val="18"/>
                <w:lang w:val="en-GB"/>
              </w:rPr>
            </w:pPr>
            <w:r w:rsidRPr="00586E44">
              <w:rPr>
                <w:rFonts w:ascii="Times New Roman" w:hAnsi="Times New Roman" w:cs="Times New Roman"/>
                <w:sz w:val="18"/>
                <w:szCs w:val="18"/>
                <w:lang w:val="en-GB"/>
              </w:rPr>
              <w:t>Muscle biopsy from m. Vastus lateralis</w:t>
            </w:r>
          </w:p>
          <w:p w14:paraId="0E635996" w14:textId="77777777" w:rsidR="001D6153" w:rsidRPr="00586E44" w:rsidRDefault="001D6153" w:rsidP="00F2576D">
            <w:pPr>
              <w:pStyle w:val="Listeavsnitt"/>
              <w:numPr>
                <w:ilvl w:val="0"/>
                <w:numId w:val="10"/>
              </w:numPr>
              <w:spacing w:after="0" w:line="252" w:lineRule="auto"/>
              <w:ind w:left="456"/>
              <w:rPr>
                <w:rFonts w:ascii="Times New Roman" w:hAnsi="Times New Roman" w:cs="Times New Roman"/>
                <w:sz w:val="18"/>
                <w:szCs w:val="18"/>
                <w:lang w:val="en-GB"/>
              </w:rPr>
            </w:pPr>
            <w:r w:rsidRPr="00586E44">
              <w:rPr>
                <w:rFonts w:ascii="Times New Roman" w:hAnsi="Times New Roman" w:cs="Times New Roman"/>
                <w:sz w:val="18"/>
                <w:szCs w:val="18"/>
                <w:lang w:val="en-GB"/>
              </w:rPr>
              <w:t>Ribosomal content</w:t>
            </w:r>
          </w:p>
          <w:p w14:paraId="1470940E" w14:textId="77777777" w:rsidR="00F2576D" w:rsidRPr="00586E44" w:rsidRDefault="00F2576D" w:rsidP="00F2576D">
            <w:pPr>
              <w:pStyle w:val="Listeavsnitt"/>
              <w:numPr>
                <w:ilvl w:val="0"/>
                <w:numId w:val="10"/>
              </w:numPr>
              <w:spacing w:after="0" w:line="252" w:lineRule="auto"/>
              <w:ind w:left="456"/>
              <w:rPr>
                <w:rFonts w:ascii="Times New Roman" w:hAnsi="Times New Roman" w:cs="Times New Roman"/>
                <w:sz w:val="18"/>
                <w:szCs w:val="18"/>
                <w:lang w:val="en-GB"/>
              </w:rPr>
            </w:pPr>
            <w:r w:rsidRPr="00586E44">
              <w:rPr>
                <w:rFonts w:ascii="Times New Roman" w:hAnsi="Times New Roman" w:cs="Times New Roman"/>
                <w:sz w:val="18"/>
                <w:szCs w:val="18"/>
                <w:lang w:val="en-GB"/>
              </w:rPr>
              <w:t>General muscle biology</w:t>
            </w:r>
          </w:p>
          <w:p w14:paraId="3DEC9848" w14:textId="028761C5" w:rsidR="00F2576D" w:rsidRPr="00586E44" w:rsidRDefault="009A4D7B" w:rsidP="00586E44">
            <w:pPr>
              <w:pStyle w:val="Listeavsnitt"/>
              <w:numPr>
                <w:ilvl w:val="0"/>
                <w:numId w:val="10"/>
              </w:numPr>
              <w:spacing w:after="0" w:line="252" w:lineRule="auto"/>
              <w:ind w:left="456"/>
              <w:rPr>
                <w:rFonts w:ascii="Times New Roman" w:hAnsi="Times New Roman" w:cs="Times New Roman"/>
                <w:sz w:val="18"/>
                <w:szCs w:val="18"/>
                <w:lang w:val="en-GB"/>
              </w:rPr>
            </w:pPr>
            <w:r>
              <w:rPr>
                <w:rFonts w:ascii="Times New Roman" w:hAnsi="Times New Roman" w:cs="Times New Roman"/>
                <w:sz w:val="18"/>
                <w:szCs w:val="18"/>
                <w:lang w:val="en-GB"/>
              </w:rPr>
              <w:t>P</w:t>
            </w:r>
            <w:r w:rsidR="00586E44">
              <w:rPr>
                <w:rFonts w:ascii="Times New Roman" w:hAnsi="Times New Roman" w:cs="Times New Roman"/>
                <w:sz w:val="18"/>
                <w:szCs w:val="18"/>
                <w:lang w:val="en-GB"/>
              </w:rPr>
              <w:t>rotein</w:t>
            </w:r>
            <w:r w:rsidR="001D6153" w:rsidRPr="00586E44">
              <w:rPr>
                <w:rFonts w:ascii="Times New Roman" w:hAnsi="Times New Roman" w:cs="Times New Roman"/>
                <w:sz w:val="18"/>
                <w:szCs w:val="18"/>
                <w:lang w:val="en-GB"/>
              </w:rPr>
              <w:t xml:space="preserve"> synthesis rate</w:t>
            </w:r>
          </w:p>
        </w:tc>
        <w:tc>
          <w:tcPr>
            <w:tcW w:w="3256" w:type="dxa"/>
            <w:tcBorders>
              <w:top w:val="nil"/>
              <w:left w:val="nil"/>
              <w:bottom w:val="single" w:sz="8" w:space="0" w:color="auto"/>
              <w:right w:val="single" w:sz="8" w:space="0" w:color="auto"/>
            </w:tcBorders>
            <w:tcMar>
              <w:top w:w="0" w:type="dxa"/>
              <w:left w:w="108" w:type="dxa"/>
              <w:bottom w:w="0" w:type="dxa"/>
              <w:right w:w="108" w:type="dxa"/>
            </w:tcMar>
            <w:hideMark/>
          </w:tcPr>
          <w:p w14:paraId="389AC8AA" w14:textId="57E3949B" w:rsidR="00F2576D" w:rsidRPr="00586E44" w:rsidRDefault="001D6153" w:rsidP="00F2576D">
            <w:pPr>
              <w:pStyle w:val="Listeavsnitt"/>
              <w:numPr>
                <w:ilvl w:val="0"/>
                <w:numId w:val="11"/>
              </w:numPr>
              <w:spacing w:after="0" w:line="252" w:lineRule="auto"/>
              <w:ind w:left="371" w:hanging="371"/>
              <w:rPr>
                <w:rFonts w:ascii="Times New Roman" w:hAnsi="Times New Roman" w:cs="Times New Roman"/>
                <w:sz w:val="18"/>
                <w:szCs w:val="18"/>
                <w:lang w:val="en-GB"/>
              </w:rPr>
            </w:pPr>
            <w:r w:rsidRPr="00586E44">
              <w:rPr>
                <w:rFonts w:ascii="Times New Roman" w:hAnsi="Times New Roman" w:cs="Times New Roman"/>
                <w:sz w:val="18"/>
                <w:szCs w:val="18"/>
                <w:lang w:val="en-GB"/>
              </w:rPr>
              <w:t xml:space="preserve">Total RNA levels per </w:t>
            </w:r>
            <w:r w:rsidR="00B65859">
              <w:rPr>
                <w:rFonts w:ascii="Times New Roman" w:hAnsi="Times New Roman" w:cs="Times New Roman"/>
                <w:sz w:val="18"/>
                <w:szCs w:val="18"/>
                <w:lang w:val="en-GB"/>
              </w:rPr>
              <w:t xml:space="preserve">unit </w:t>
            </w:r>
            <w:r w:rsidRPr="00586E44">
              <w:rPr>
                <w:rFonts w:ascii="Times New Roman" w:hAnsi="Times New Roman" w:cs="Times New Roman"/>
                <w:sz w:val="18"/>
                <w:szCs w:val="18"/>
                <w:lang w:val="en-GB"/>
              </w:rPr>
              <w:t>tissue</w:t>
            </w:r>
            <w:r w:rsidR="00586E44" w:rsidRPr="00586E44">
              <w:rPr>
                <w:rFonts w:ascii="Times New Roman" w:hAnsi="Times New Roman" w:cs="Times New Roman"/>
                <w:sz w:val="18"/>
                <w:szCs w:val="18"/>
                <w:lang w:val="en-GB"/>
              </w:rPr>
              <w:t xml:space="preserve"> weight</w:t>
            </w:r>
            <w:r w:rsidRPr="00586E44">
              <w:rPr>
                <w:rFonts w:ascii="Times New Roman" w:hAnsi="Times New Roman" w:cs="Times New Roman"/>
                <w:sz w:val="18"/>
                <w:szCs w:val="18"/>
                <w:lang w:val="en-GB"/>
              </w:rPr>
              <w:t xml:space="preserve"> (a</w:t>
            </w:r>
            <w:r w:rsidR="004A3AE9" w:rsidRPr="00586E44">
              <w:rPr>
                <w:rFonts w:ascii="Times New Roman" w:hAnsi="Times New Roman" w:cs="Times New Roman"/>
                <w:sz w:val="18"/>
                <w:szCs w:val="18"/>
                <w:lang w:val="en-GB"/>
              </w:rPr>
              <w:t>, PRIM</w:t>
            </w:r>
            <w:r w:rsidRPr="00586E44">
              <w:rPr>
                <w:rFonts w:ascii="Times New Roman" w:hAnsi="Times New Roman" w:cs="Times New Roman"/>
                <w:sz w:val="18"/>
                <w:szCs w:val="18"/>
                <w:lang w:val="en-GB"/>
              </w:rPr>
              <w:t>)</w:t>
            </w:r>
          </w:p>
          <w:p w14:paraId="2510F8AD" w14:textId="77777777" w:rsidR="001D6153" w:rsidRPr="00586E44" w:rsidRDefault="001D6153" w:rsidP="001D6153">
            <w:pPr>
              <w:pStyle w:val="Listeavsnitt"/>
              <w:numPr>
                <w:ilvl w:val="0"/>
                <w:numId w:val="11"/>
              </w:numPr>
              <w:spacing w:after="0" w:line="252" w:lineRule="auto"/>
              <w:ind w:left="371" w:hanging="371"/>
              <w:rPr>
                <w:rFonts w:ascii="Times New Roman" w:hAnsi="Times New Roman" w:cs="Times New Roman"/>
                <w:sz w:val="18"/>
                <w:szCs w:val="18"/>
                <w:lang w:val="en-GB"/>
              </w:rPr>
            </w:pPr>
            <w:r w:rsidRPr="00586E44">
              <w:rPr>
                <w:rFonts w:ascii="Times New Roman" w:hAnsi="Times New Roman" w:cs="Times New Roman"/>
                <w:sz w:val="18"/>
                <w:szCs w:val="18"/>
                <w:lang w:val="en-GB"/>
              </w:rPr>
              <w:t>Levels of s</w:t>
            </w:r>
            <w:r w:rsidR="004A3AE9" w:rsidRPr="00586E44">
              <w:rPr>
                <w:rFonts w:ascii="Times New Roman" w:hAnsi="Times New Roman" w:cs="Times New Roman"/>
                <w:sz w:val="18"/>
                <w:szCs w:val="18"/>
                <w:lang w:val="en-GB"/>
              </w:rPr>
              <w:t>pecific rRNA and mRNA; qPCR (a-</w:t>
            </w:r>
            <w:r w:rsidRPr="00586E44">
              <w:rPr>
                <w:rFonts w:ascii="Times New Roman" w:hAnsi="Times New Roman" w:cs="Times New Roman"/>
                <w:sz w:val="18"/>
                <w:szCs w:val="18"/>
                <w:lang w:val="en-GB"/>
              </w:rPr>
              <w:t>b</w:t>
            </w:r>
            <w:r w:rsidR="004A3AE9" w:rsidRPr="00586E44">
              <w:rPr>
                <w:rFonts w:ascii="Times New Roman" w:hAnsi="Times New Roman" w:cs="Times New Roman"/>
                <w:sz w:val="18"/>
                <w:szCs w:val="18"/>
                <w:lang w:val="en-GB"/>
              </w:rPr>
              <w:t>, SEC</w:t>
            </w:r>
            <w:r w:rsidRPr="00586E44">
              <w:rPr>
                <w:rFonts w:ascii="Times New Roman" w:hAnsi="Times New Roman" w:cs="Times New Roman"/>
                <w:sz w:val="18"/>
                <w:szCs w:val="18"/>
                <w:lang w:val="en-GB"/>
              </w:rPr>
              <w:t>)</w:t>
            </w:r>
          </w:p>
          <w:p w14:paraId="1720D34D" w14:textId="13A59481" w:rsidR="001D6153" w:rsidRPr="00586E44" w:rsidRDefault="001D6153" w:rsidP="001D6153">
            <w:pPr>
              <w:pStyle w:val="Listeavsnitt"/>
              <w:numPr>
                <w:ilvl w:val="0"/>
                <w:numId w:val="11"/>
              </w:numPr>
              <w:spacing w:after="0" w:line="252" w:lineRule="auto"/>
              <w:ind w:left="371" w:hanging="371"/>
              <w:rPr>
                <w:rFonts w:ascii="Times New Roman" w:hAnsi="Times New Roman" w:cs="Times New Roman"/>
                <w:sz w:val="18"/>
                <w:szCs w:val="18"/>
                <w:lang w:val="en-GB"/>
              </w:rPr>
            </w:pPr>
            <w:r w:rsidRPr="00586E44">
              <w:rPr>
                <w:rFonts w:ascii="Times New Roman" w:hAnsi="Times New Roman" w:cs="Times New Roman"/>
                <w:sz w:val="18"/>
                <w:szCs w:val="18"/>
                <w:lang w:val="en-GB"/>
              </w:rPr>
              <w:t>Protein abundan</w:t>
            </w:r>
            <w:r w:rsidR="004421A3" w:rsidRPr="00586E44">
              <w:rPr>
                <w:rFonts w:ascii="Times New Roman" w:hAnsi="Times New Roman" w:cs="Times New Roman"/>
                <w:sz w:val="18"/>
                <w:szCs w:val="18"/>
                <w:lang w:val="en-GB"/>
              </w:rPr>
              <w:t>ce; Western blot</w:t>
            </w:r>
            <w:r w:rsidR="002A5678">
              <w:rPr>
                <w:rFonts w:ascii="Times New Roman" w:hAnsi="Times New Roman" w:cs="Times New Roman"/>
                <w:sz w:val="18"/>
                <w:szCs w:val="18"/>
                <w:lang w:val="en-GB"/>
              </w:rPr>
              <w:t>ting</w:t>
            </w:r>
            <w:r w:rsidR="004421A3" w:rsidRPr="00586E44">
              <w:rPr>
                <w:rFonts w:ascii="Times New Roman" w:hAnsi="Times New Roman" w:cs="Times New Roman"/>
                <w:sz w:val="18"/>
                <w:szCs w:val="18"/>
                <w:lang w:val="en-GB"/>
              </w:rPr>
              <w:t xml:space="preserve"> </w:t>
            </w:r>
            <w:r w:rsidRPr="00586E44">
              <w:rPr>
                <w:rFonts w:ascii="Times New Roman" w:hAnsi="Times New Roman" w:cs="Times New Roman"/>
                <w:sz w:val="18"/>
                <w:szCs w:val="18"/>
                <w:lang w:val="en-GB"/>
              </w:rPr>
              <w:t>(b</w:t>
            </w:r>
            <w:r w:rsidR="004A3AE9" w:rsidRPr="00586E44">
              <w:rPr>
                <w:rFonts w:ascii="Times New Roman" w:hAnsi="Times New Roman" w:cs="Times New Roman"/>
                <w:sz w:val="18"/>
                <w:szCs w:val="18"/>
                <w:lang w:val="en-GB"/>
              </w:rPr>
              <w:t>, SEC</w:t>
            </w:r>
            <w:r w:rsidRPr="00586E44">
              <w:rPr>
                <w:rFonts w:ascii="Times New Roman" w:hAnsi="Times New Roman" w:cs="Times New Roman"/>
                <w:sz w:val="18"/>
                <w:szCs w:val="18"/>
                <w:lang w:val="en-GB"/>
              </w:rPr>
              <w:t>)</w:t>
            </w:r>
          </w:p>
          <w:p w14:paraId="6156EB44" w14:textId="4EEFAEBE" w:rsidR="00F2576D" w:rsidRPr="00586E44" w:rsidRDefault="009A4D7B" w:rsidP="00586E44">
            <w:pPr>
              <w:pStyle w:val="Listeavsnitt"/>
              <w:numPr>
                <w:ilvl w:val="0"/>
                <w:numId w:val="11"/>
              </w:numPr>
              <w:spacing w:after="0" w:line="252" w:lineRule="auto"/>
              <w:ind w:left="371" w:hanging="371"/>
              <w:rPr>
                <w:rFonts w:ascii="Times New Roman" w:hAnsi="Times New Roman" w:cs="Times New Roman"/>
                <w:sz w:val="18"/>
                <w:szCs w:val="18"/>
                <w:lang w:val="en-GB"/>
              </w:rPr>
            </w:pPr>
            <w:r>
              <w:rPr>
                <w:rFonts w:ascii="Times New Roman" w:hAnsi="Times New Roman" w:cs="Times New Roman"/>
                <w:sz w:val="18"/>
                <w:szCs w:val="18"/>
                <w:lang w:val="en-GB"/>
              </w:rPr>
              <w:t>P</w:t>
            </w:r>
            <w:r w:rsidR="001D6153" w:rsidRPr="00586E44">
              <w:rPr>
                <w:rFonts w:ascii="Times New Roman" w:hAnsi="Times New Roman" w:cs="Times New Roman"/>
                <w:sz w:val="18"/>
                <w:szCs w:val="18"/>
                <w:lang w:val="en-GB"/>
              </w:rPr>
              <w:t>rotein synthesis rate, measured using D</w:t>
            </w:r>
            <w:r w:rsidR="001D6153" w:rsidRPr="00586E44">
              <w:rPr>
                <w:rFonts w:ascii="Times New Roman" w:hAnsi="Times New Roman" w:cs="Times New Roman"/>
                <w:sz w:val="18"/>
                <w:szCs w:val="18"/>
                <w:vertAlign w:val="subscript"/>
                <w:lang w:val="en-GB"/>
              </w:rPr>
              <w:t>2</w:t>
            </w:r>
            <w:r w:rsidR="001D6153" w:rsidRPr="00586E44">
              <w:rPr>
                <w:rFonts w:ascii="Times New Roman" w:hAnsi="Times New Roman" w:cs="Times New Roman"/>
                <w:sz w:val="18"/>
                <w:szCs w:val="18"/>
                <w:lang w:val="en-GB"/>
              </w:rPr>
              <w:t>O; chromatography and mass spectrometry (c</w:t>
            </w:r>
            <w:r w:rsidR="004A3AE9" w:rsidRPr="00586E44">
              <w:rPr>
                <w:rFonts w:ascii="Times New Roman" w:hAnsi="Times New Roman" w:cs="Times New Roman"/>
                <w:sz w:val="18"/>
                <w:szCs w:val="18"/>
                <w:lang w:val="en-GB"/>
              </w:rPr>
              <w:t>, SEC</w:t>
            </w:r>
            <w:r w:rsidR="001D6153" w:rsidRPr="00586E44">
              <w:rPr>
                <w:rFonts w:ascii="Times New Roman" w:hAnsi="Times New Roman" w:cs="Times New Roman"/>
                <w:sz w:val="18"/>
                <w:szCs w:val="18"/>
                <w:lang w:val="en-GB"/>
              </w:rPr>
              <w:t xml:space="preserve">) </w:t>
            </w:r>
          </w:p>
        </w:tc>
        <w:tc>
          <w:tcPr>
            <w:tcW w:w="1985" w:type="dxa"/>
            <w:tcBorders>
              <w:top w:val="nil"/>
              <w:left w:val="nil"/>
              <w:bottom w:val="single" w:sz="8" w:space="0" w:color="auto"/>
              <w:right w:val="single" w:sz="8" w:space="0" w:color="auto"/>
            </w:tcBorders>
            <w:tcMar>
              <w:top w:w="0" w:type="dxa"/>
              <w:left w:w="108" w:type="dxa"/>
              <w:bottom w:w="0" w:type="dxa"/>
              <w:right w:w="108" w:type="dxa"/>
            </w:tcMar>
          </w:tcPr>
          <w:p w14:paraId="5E8C75AE" w14:textId="5C0F84F7" w:rsidR="002A5678" w:rsidRDefault="00F2576D" w:rsidP="00F67C90">
            <w:pPr>
              <w:pStyle w:val="Listeavsnitt"/>
              <w:numPr>
                <w:ilvl w:val="0"/>
                <w:numId w:val="16"/>
              </w:numPr>
              <w:spacing w:after="0" w:line="252" w:lineRule="auto"/>
              <w:rPr>
                <w:rFonts w:ascii="Times New Roman" w:hAnsi="Times New Roman" w:cs="Times New Roman"/>
                <w:sz w:val="18"/>
                <w:szCs w:val="18"/>
                <w:lang w:val="en-GB"/>
              </w:rPr>
            </w:pPr>
            <w:r w:rsidRPr="002A5678">
              <w:rPr>
                <w:rFonts w:ascii="Times New Roman" w:hAnsi="Times New Roman" w:cs="Times New Roman"/>
                <w:sz w:val="18"/>
                <w:szCs w:val="18"/>
                <w:lang w:val="en-GB"/>
              </w:rPr>
              <w:t>T1</w:t>
            </w:r>
            <w:r w:rsidR="00FB0B1F" w:rsidRPr="002A5678">
              <w:rPr>
                <w:rFonts w:ascii="Times New Roman" w:hAnsi="Times New Roman" w:cs="Times New Roman"/>
                <w:sz w:val="18"/>
                <w:szCs w:val="18"/>
                <w:lang w:val="en-GB"/>
              </w:rPr>
              <w:t>-</w:t>
            </w:r>
            <w:r w:rsidR="007C4DFF" w:rsidRPr="002A5678">
              <w:rPr>
                <w:rFonts w:ascii="Times New Roman" w:hAnsi="Times New Roman" w:cs="Times New Roman"/>
                <w:sz w:val="18"/>
                <w:szCs w:val="18"/>
                <w:lang w:val="en-GB"/>
              </w:rPr>
              <w:t>T</w:t>
            </w:r>
            <w:r w:rsidR="007C4DFF">
              <w:rPr>
                <w:rFonts w:ascii="Times New Roman" w:hAnsi="Times New Roman" w:cs="Times New Roman"/>
                <w:sz w:val="18"/>
                <w:szCs w:val="18"/>
                <w:lang w:val="en-GB"/>
              </w:rPr>
              <w:t>4</w:t>
            </w:r>
          </w:p>
          <w:p w14:paraId="4D8B7637" w14:textId="5A6CDEAE" w:rsidR="002A5678" w:rsidRDefault="002A5678" w:rsidP="002A5678">
            <w:pPr>
              <w:pStyle w:val="Listeavsnitt"/>
              <w:numPr>
                <w:ilvl w:val="0"/>
                <w:numId w:val="16"/>
              </w:numPr>
              <w:spacing w:after="0" w:line="252" w:lineRule="auto"/>
              <w:rPr>
                <w:rFonts w:ascii="Times New Roman" w:hAnsi="Times New Roman" w:cs="Times New Roman"/>
                <w:sz w:val="18"/>
                <w:szCs w:val="18"/>
                <w:lang w:val="en-GB"/>
              </w:rPr>
            </w:pPr>
            <w:r w:rsidRPr="002A5678">
              <w:rPr>
                <w:rFonts w:ascii="Times New Roman" w:hAnsi="Times New Roman" w:cs="Times New Roman"/>
                <w:sz w:val="18"/>
                <w:szCs w:val="18"/>
                <w:lang w:val="en-GB"/>
              </w:rPr>
              <w:t>T1-</w:t>
            </w:r>
            <w:r w:rsidR="007C4DFF" w:rsidRPr="002A5678">
              <w:rPr>
                <w:rFonts w:ascii="Times New Roman" w:hAnsi="Times New Roman" w:cs="Times New Roman"/>
                <w:sz w:val="18"/>
                <w:szCs w:val="18"/>
                <w:lang w:val="en-GB"/>
              </w:rPr>
              <w:t>T</w:t>
            </w:r>
            <w:r w:rsidR="007C4DFF">
              <w:rPr>
                <w:rFonts w:ascii="Times New Roman" w:hAnsi="Times New Roman" w:cs="Times New Roman"/>
                <w:sz w:val="18"/>
                <w:szCs w:val="18"/>
                <w:lang w:val="en-GB"/>
              </w:rPr>
              <w:t>4</w:t>
            </w:r>
          </w:p>
          <w:p w14:paraId="7A430C4B" w14:textId="77777777" w:rsidR="00F2576D" w:rsidRDefault="00F2576D" w:rsidP="001D6153">
            <w:pPr>
              <w:pStyle w:val="Listeavsnitt"/>
              <w:spacing w:after="0"/>
              <w:ind w:left="454"/>
              <w:rPr>
                <w:rFonts w:ascii="Times New Roman" w:hAnsi="Times New Roman" w:cs="Times New Roman"/>
                <w:sz w:val="18"/>
                <w:szCs w:val="18"/>
                <w:lang w:val="en-GB"/>
              </w:rPr>
            </w:pPr>
          </w:p>
          <w:p w14:paraId="793BA429" w14:textId="77777777" w:rsidR="002A5678" w:rsidRPr="00586E44" w:rsidRDefault="002A5678" w:rsidP="001D6153">
            <w:pPr>
              <w:pStyle w:val="Listeavsnitt"/>
              <w:spacing w:after="0"/>
              <w:ind w:left="454"/>
              <w:rPr>
                <w:rFonts w:ascii="Times New Roman" w:hAnsi="Times New Roman" w:cs="Times New Roman"/>
                <w:sz w:val="18"/>
                <w:szCs w:val="18"/>
                <w:lang w:val="en-GB"/>
              </w:rPr>
            </w:pPr>
          </w:p>
          <w:p w14:paraId="0015B01C" w14:textId="1DA7A915" w:rsidR="002A5678" w:rsidRDefault="002A5678" w:rsidP="002A5678">
            <w:pPr>
              <w:pStyle w:val="Listeavsnitt"/>
              <w:numPr>
                <w:ilvl w:val="0"/>
                <w:numId w:val="16"/>
              </w:numPr>
              <w:spacing w:after="0" w:line="252" w:lineRule="auto"/>
              <w:rPr>
                <w:rFonts w:ascii="Times New Roman" w:hAnsi="Times New Roman" w:cs="Times New Roman"/>
                <w:sz w:val="18"/>
                <w:szCs w:val="18"/>
                <w:lang w:val="en-GB"/>
              </w:rPr>
            </w:pPr>
            <w:r w:rsidRPr="002A5678">
              <w:rPr>
                <w:rFonts w:ascii="Times New Roman" w:hAnsi="Times New Roman" w:cs="Times New Roman"/>
                <w:sz w:val="18"/>
                <w:szCs w:val="18"/>
                <w:lang w:val="en-GB"/>
              </w:rPr>
              <w:t>T1-</w:t>
            </w:r>
            <w:r w:rsidR="007C4DFF" w:rsidRPr="002A5678">
              <w:rPr>
                <w:rFonts w:ascii="Times New Roman" w:hAnsi="Times New Roman" w:cs="Times New Roman"/>
                <w:sz w:val="18"/>
                <w:szCs w:val="18"/>
                <w:lang w:val="en-GB"/>
              </w:rPr>
              <w:t>T</w:t>
            </w:r>
            <w:r w:rsidR="007C4DFF">
              <w:rPr>
                <w:rFonts w:ascii="Times New Roman" w:hAnsi="Times New Roman" w:cs="Times New Roman"/>
                <w:sz w:val="18"/>
                <w:szCs w:val="18"/>
                <w:lang w:val="en-GB"/>
              </w:rPr>
              <w:t>4</w:t>
            </w:r>
          </w:p>
          <w:p w14:paraId="5B11D559" w14:textId="77777777" w:rsidR="00F2576D" w:rsidRDefault="00F2576D" w:rsidP="001D6153">
            <w:pPr>
              <w:pStyle w:val="Listeavsnitt"/>
              <w:spacing w:after="0" w:line="252" w:lineRule="auto"/>
              <w:ind w:left="454"/>
              <w:rPr>
                <w:rFonts w:ascii="Times New Roman" w:hAnsi="Times New Roman" w:cs="Times New Roman"/>
                <w:sz w:val="18"/>
                <w:szCs w:val="18"/>
                <w:lang w:val="en-GB"/>
              </w:rPr>
            </w:pPr>
          </w:p>
          <w:p w14:paraId="5632937F" w14:textId="77777777" w:rsidR="002A5678" w:rsidRPr="00586E44" w:rsidRDefault="002A5678" w:rsidP="001D6153">
            <w:pPr>
              <w:pStyle w:val="Listeavsnitt"/>
              <w:spacing w:after="0" w:line="252" w:lineRule="auto"/>
              <w:ind w:left="454"/>
              <w:rPr>
                <w:rFonts w:ascii="Times New Roman" w:hAnsi="Times New Roman" w:cs="Times New Roman"/>
                <w:sz w:val="18"/>
                <w:szCs w:val="18"/>
                <w:lang w:val="en-GB"/>
              </w:rPr>
            </w:pPr>
          </w:p>
          <w:p w14:paraId="6D514048" w14:textId="728836EF" w:rsidR="00F2576D" w:rsidRPr="00586E44" w:rsidRDefault="001D6153" w:rsidP="00F2576D">
            <w:pPr>
              <w:pStyle w:val="Listeavsnitt"/>
              <w:numPr>
                <w:ilvl w:val="0"/>
                <w:numId w:val="16"/>
              </w:numPr>
              <w:spacing w:after="0" w:line="252" w:lineRule="auto"/>
              <w:rPr>
                <w:rFonts w:ascii="Times New Roman" w:hAnsi="Times New Roman" w:cs="Times New Roman"/>
                <w:sz w:val="18"/>
                <w:szCs w:val="18"/>
                <w:lang w:val="en-GB"/>
              </w:rPr>
            </w:pPr>
            <w:r w:rsidRPr="00586E44">
              <w:rPr>
                <w:rFonts w:ascii="Times New Roman" w:hAnsi="Times New Roman" w:cs="Times New Roman"/>
                <w:sz w:val="18"/>
                <w:szCs w:val="18"/>
                <w:lang w:val="en-GB"/>
              </w:rPr>
              <w:t>T3</w:t>
            </w:r>
            <w:r w:rsidR="007C4DFF">
              <w:rPr>
                <w:rFonts w:ascii="Times New Roman" w:hAnsi="Times New Roman" w:cs="Times New Roman"/>
                <w:sz w:val="18"/>
                <w:szCs w:val="18"/>
                <w:lang w:val="en-GB"/>
              </w:rPr>
              <w:t>-</w:t>
            </w:r>
            <w:r w:rsidR="002A5678">
              <w:rPr>
                <w:rFonts w:ascii="Times New Roman" w:hAnsi="Times New Roman" w:cs="Times New Roman"/>
                <w:sz w:val="18"/>
                <w:szCs w:val="18"/>
                <w:lang w:val="en-GB"/>
              </w:rPr>
              <w:t>T</w:t>
            </w:r>
            <w:r w:rsidR="007C4DFF">
              <w:rPr>
                <w:rFonts w:ascii="Times New Roman" w:hAnsi="Times New Roman" w:cs="Times New Roman"/>
                <w:sz w:val="18"/>
                <w:szCs w:val="18"/>
                <w:lang w:val="en-GB"/>
              </w:rPr>
              <w:t>4</w:t>
            </w:r>
          </w:p>
          <w:p w14:paraId="611BFF7E" w14:textId="77777777" w:rsidR="00F2576D" w:rsidRPr="00586E44" w:rsidRDefault="00F2576D" w:rsidP="001D6153">
            <w:pPr>
              <w:pStyle w:val="Listeavsnitt"/>
              <w:spacing w:after="0" w:line="252" w:lineRule="auto"/>
              <w:ind w:left="454"/>
              <w:rPr>
                <w:rFonts w:ascii="Times New Roman" w:hAnsi="Times New Roman" w:cs="Times New Roman"/>
                <w:sz w:val="18"/>
                <w:szCs w:val="18"/>
                <w:lang w:val="en-GB"/>
              </w:rPr>
            </w:pPr>
          </w:p>
        </w:tc>
        <w:tc>
          <w:tcPr>
            <w:tcW w:w="1559" w:type="dxa"/>
            <w:tcBorders>
              <w:top w:val="nil"/>
              <w:left w:val="nil"/>
              <w:bottom w:val="single" w:sz="8" w:space="0" w:color="auto"/>
              <w:right w:val="single" w:sz="8" w:space="0" w:color="auto"/>
            </w:tcBorders>
            <w:tcMar>
              <w:top w:w="0" w:type="dxa"/>
              <w:left w:w="108" w:type="dxa"/>
              <w:bottom w:w="0" w:type="dxa"/>
              <w:right w:w="108" w:type="dxa"/>
            </w:tcMar>
          </w:tcPr>
          <w:p w14:paraId="0A257000" w14:textId="67965FC6" w:rsidR="001D6153" w:rsidRDefault="001D6153" w:rsidP="001D6153">
            <w:pPr>
              <w:rPr>
                <w:rFonts w:ascii="Times New Roman" w:hAnsi="Times New Roman" w:cs="Times New Roman"/>
                <w:sz w:val="18"/>
                <w:szCs w:val="18"/>
              </w:rPr>
            </w:pPr>
            <w:r w:rsidRPr="00586E44">
              <w:rPr>
                <w:rFonts w:ascii="Times New Roman" w:hAnsi="Times New Roman" w:cs="Times New Roman"/>
                <w:sz w:val="18"/>
                <w:szCs w:val="18"/>
              </w:rPr>
              <w:t xml:space="preserve">K Lian </w:t>
            </w:r>
          </w:p>
          <w:p w14:paraId="0EE50CD1" w14:textId="380A7BD3" w:rsidR="002914E4" w:rsidRPr="006539EE" w:rsidRDefault="002914E4" w:rsidP="001D6153">
            <w:pPr>
              <w:rPr>
                <w:rFonts w:ascii="Times New Roman" w:hAnsi="Times New Roman" w:cs="Times New Roman"/>
                <w:sz w:val="18"/>
                <w:szCs w:val="18"/>
              </w:rPr>
            </w:pPr>
            <w:r>
              <w:rPr>
                <w:rFonts w:ascii="Times New Roman" w:hAnsi="Times New Roman" w:cs="Times New Roman"/>
                <w:sz w:val="18"/>
                <w:szCs w:val="18"/>
              </w:rPr>
              <w:t>S Moen</w:t>
            </w:r>
          </w:p>
          <w:p w14:paraId="594660B4" w14:textId="77777777" w:rsidR="00F2576D" w:rsidRPr="00586E44" w:rsidRDefault="00F2576D" w:rsidP="001D6153">
            <w:pPr>
              <w:rPr>
                <w:rFonts w:ascii="Times New Roman" w:hAnsi="Times New Roman" w:cs="Times New Roman"/>
                <w:sz w:val="18"/>
                <w:szCs w:val="18"/>
              </w:rPr>
            </w:pPr>
            <w:r w:rsidRPr="00586E44">
              <w:rPr>
                <w:rFonts w:ascii="Times New Roman" w:hAnsi="Times New Roman" w:cs="Times New Roman"/>
                <w:sz w:val="18"/>
                <w:szCs w:val="18"/>
              </w:rPr>
              <w:t xml:space="preserve">S Ellefsen </w:t>
            </w:r>
          </w:p>
          <w:p w14:paraId="7BF8B5C6" w14:textId="77777777" w:rsidR="00F2576D" w:rsidRPr="00586E44" w:rsidRDefault="00F2576D" w:rsidP="001D6153">
            <w:pPr>
              <w:rPr>
                <w:rFonts w:ascii="Times New Roman" w:hAnsi="Times New Roman" w:cs="Times New Roman"/>
                <w:sz w:val="18"/>
                <w:szCs w:val="18"/>
              </w:rPr>
            </w:pPr>
            <w:r w:rsidRPr="00586E44">
              <w:rPr>
                <w:rFonts w:ascii="Times New Roman" w:hAnsi="Times New Roman" w:cs="Times New Roman"/>
                <w:sz w:val="18"/>
                <w:szCs w:val="18"/>
              </w:rPr>
              <w:t>H Hamarsland</w:t>
            </w:r>
          </w:p>
          <w:p w14:paraId="0F626BB6" w14:textId="77777777" w:rsidR="00F2576D" w:rsidRDefault="001D6153" w:rsidP="001D6153">
            <w:pPr>
              <w:rPr>
                <w:rFonts w:ascii="Times New Roman" w:hAnsi="Times New Roman" w:cs="Times New Roman"/>
                <w:sz w:val="18"/>
                <w:szCs w:val="18"/>
              </w:rPr>
            </w:pPr>
            <w:r w:rsidRPr="00586E44">
              <w:rPr>
                <w:rFonts w:ascii="Times New Roman" w:hAnsi="Times New Roman" w:cs="Times New Roman"/>
                <w:sz w:val="18"/>
                <w:szCs w:val="18"/>
              </w:rPr>
              <w:t xml:space="preserve">D </w:t>
            </w:r>
            <w:proofErr w:type="spellStart"/>
            <w:r w:rsidRPr="00586E44">
              <w:rPr>
                <w:rFonts w:ascii="Times New Roman" w:hAnsi="Times New Roman" w:cs="Times New Roman"/>
                <w:sz w:val="18"/>
                <w:szCs w:val="18"/>
              </w:rPr>
              <w:t>Hammarst</w:t>
            </w:r>
            <w:r w:rsidR="00AB4BF4">
              <w:rPr>
                <w:rFonts w:ascii="Times New Roman" w:hAnsi="Times New Roman" w:cs="Times New Roman"/>
                <w:sz w:val="18"/>
                <w:szCs w:val="18"/>
              </w:rPr>
              <w:t>r</w:t>
            </w:r>
            <w:r w:rsidRPr="00586E44">
              <w:rPr>
                <w:rFonts w:ascii="Times New Roman" w:hAnsi="Times New Roman" w:cs="Times New Roman"/>
                <w:sz w:val="18"/>
                <w:szCs w:val="18"/>
              </w:rPr>
              <w:t>öm</w:t>
            </w:r>
            <w:proofErr w:type="spellEnd"/>
          </w:p>
          <w:p w14:paraId="7BD27AA5" w14:textId="46C93A59" w:rsidR="00F2576D" w:rsidRPr="006539EE" w:rsidRDefault="00586E44" w:rsidP="00151DFC">
            <w:pPr>
              <w:rPr>
                <w:rFonts w:ascii="Times New Roman" w:hAnsi="Times New Roman" w:cs="Times New Roman"/>
                <w:sz w:val="18"/>
                <w:szCs w:val="18"/>
              </w:rPr>
            </w:pPr>
            <w:r>
              <w:rPr>
                <w:rFonts w:ascii="Times New Roman" w:hAnsi="Times New Roman" w:cs="Times New Roman"/>
                <w:sz w:val="18"/>
                <w:szCs w:val="18"/>
              </w:rPr>
              <w:t>H Nygaard</w:t>
            </w:r>
          </w:p>
        </w:tc>
      </w:tr>
      <w:tr w:rsidR="00F2576D" w:rsidRPr="001D6153" w14:paraId="23C5921E" w14:textId="77777777" w:rsidTr="006539EE">
        <w:tc>
          <w:tcPr>
            <w:tcW w:w="240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0E81985" w14:textId="111D8810" w:rsidR="00F2576D" w:rsidRPr="00586E44" w:rsidRDefault="00F2576D" w:rsidP="00586E44">
            <w:pPr>
              <w:spacing w:after="80"/>
              <w:rPr>
                <w:rFonts w:ascii="Times New Roman" w:hAnsi="Times New Roman" w:cs="Times New Roman"/>
                <w:sz w:val="18"/>
                <w:szCs w:val="18"/>
                <w:lang w:val="en-GB"/>
              </w:rPr>
            </w:pPr>
            <w:r w:rsidRPr="00586E44">
              <w:rPr>
                <w:rFonts w:ascii="Times New Roman" w:hAnsi="Times New Roman" w:cs="Times New Roman"/>
                <w:sz w:val="18"/>
                <w:szCs w:val="18"/>
                <w:lang w:val="en-GB"/>
              </w:rPr>
              <w:t xml:space="preserve">Blood </w:t>
            </w:r>
            <w:r w:rsidR="009A4D7B">
              <w:rPr>
                <w:rFonts w:ascii="Times New Roman" w:hAnsi="Times New Roman" w:cs="Times New Roman"/>
                <w:sz w:val="18"/>
                <w:szCs w:val="18"/>
                <w:lang w:val="en-GB"/>
              </w:rPr>
              <w:t xml:space="preserve">and spit </w:t>
            </w:r>
            <w:r w:rsidRPr="00586E44">
              <w:rPr>
                <w:rFonts w:ascii="Times New Roman" w:hAnsi="Times New Roman" w:cs="Times New Roman"/>
                <w:sz w:val="18"/>
                <w:szCs w:val="18"/>
                <w:lang w:val="en-GB"/>
              </w:rPr>
              <w:t>samples</w:t>
            </w:r>
          </w:p>
          <w:p w14:paraId="5327DE21" w14:textId="77777777" w:rsidR="004421A3" w:rsidRPr="00586E44" w:rsidRDefault="004421A3" w:rsidP="004421A3">
            <w:pPr>
              <w:pStyle w:val="Listeavsnitt"/>
              <w:numPr>
                <w:ilvl w:val="0"/>
                <w:numId w:val="13"/>
              </w:numPr>
              <w:spacing w:after="0" w:line="252" w:lineRule="auto"/>
              <w:ind w:left="456"/>
              <w:rPr>
                <w:rFonts w:ascii="Times New Roman" w:hAnsi="Times New Roman" w:cs="Times New Roman"/>
                <w:sz w:val="18"/>
                <w:szCs w:val="18"/>
                <w:lang w:val="en-GB"/>
              </w:rPr>
            </w:pPr>
            <w:r w:rsidRPr="00586E44">
              <w:rPr>
                <w:rFonts w:ascii="Times New Roman" w:hAnsi="Times New Roman" w:cs="Times New Roman"/>
                <w:sz w:val="18"/>
                <w:szCs w:val="18"/>
                <w:lang w:val="en-GB"/>
              </w:rPr>
              <w:t xml:space="preserve">Glucose </w:t>
            </w:r>
            <w:r w:rsidR="00D96A5C" w:rsidRPr="00586E44">
              <w:rPr>
                <w:rFonts w:ascii="Times New Roman" w:hAnsi="Times New Roman" w:cs="Times New Roman"/>
                <w:sz w:val="18"/>
                <w:szCs w:val="18"/>
                <w:lang w:val="en-GB"/>
              </w:rPr>
              <w:t xml:space="preserve">levels </w:t>
            </w:r>
            <w:r w:rsidR="00586E44">
              <w:rPr>
                <w:rFonts w:ascii="Times New Roman" w:hAnsi="Times New Roman" w:cs="Times New Roman"/>
                <w:sz w:val="18"/>
                <w:szCs w:val="18"/>
                <w:lang w:val="en-GB"/>
              </w:rPr>
              <w:t xml:space="preserve">in blood </w:t>
            </w:r>
            <w:r w:rsidR="00D96A5C" w:rsidRPr="00586E44">
              <w:rPr>
                <w:rFonts w:ascii="Times New Roman" w:hAnsi="Times New Roman" w:cs="Times New Roman"/>
                <w:sz w:val="18"/>
                <w:szCs w:val="18"/>
                <w:lang w:val="en-GB"/>
              </w:rPr>
              <w:t>with and without glucos</w:t>
            </w:r>
            <w:r w:rsidR="00586E44">
              <w:rPr>
                <w:rFonts w:ascii="Times New Roman" w:hAnsi="Times New Roman" w:cs="Times New Roman"/>
                <w:sz w:val="18"/>
                <w:szCs w:val="18"/>
                <w:lang w:val="en-GB"/>
              </w:rPr>
              <w:t xml:space="preserve">e intake/training </w:t>
            </w:r>
          </w:p>
          <w:p w14:paraId="3B817786" w14:textId="77777777" w:rsidR="00D96A5C" w:rsidRPr="00586E44" w:rsidRDefault="00D96A5C" w:rsidP="00D96A5C">
            <w:pPr>
              <w:pStyle w:val="Listeavsnitt"/>
              <w:numPr>
                <w:ilvl w:val="0"/>
                <w:numId w:val="13"/>
              </w:numPr>
              <w:spacing w:after="0" w:line="252" w:lineRule="auto"/>
              <w:ind w:left="456"/>
              <w:rPr>
                <w:rFonts w:ascii="Times New Roman" w:hAnsi="Times New Roman" w:cs="Times New Roman"/>
                <w:sz w:val="18"/>
                <w:szCs w:val="18"/>
                <w:lang w:val="en-GB"/>
              </w:rPr>
            </w:pPr>
            <w:r w:rsidRPr="00586E44">
              <w:rPr>
                <w:rFonts w:ascii="Times New Roman" w:hAnsi="Times New Roman" w:cs="Times New Roman"/>
                <w:sz w:val="18"/>
                <w:szCs w:val="18"/>
                <w:lang w:val="en-GB"/>
              </w:rPr>
              <w:t>Nutrient levels</w:t>
            </w:r>
          </w:p>
          <w:p w14:paraId="70D319DB" w14:textId="77777777" w:rsidR="00F2576D" w:rsidRPr="00586E44" w:rsidRDefault="001D6153" w:rsidP="00F2576D">
            <w:pPr>
              <w:pStyle w:val="Listeavsnitt"/>
              <w:numPr>
                <w:ilvl w:val="0"/>
                <w:numId w:val="13"/>
              </w:numPr>
              <w:spacing w:after="0" w:line="252" w:lineRule="auto"/>
              <w:ind w:left="456"/>
              <w:rPr>
                <w:rFonts w:ascii="Times New Roman" w:hAnsi="Times New Roman" w:cs="Times New Roman"/>
                <w:sz w:val="18"/>
                <w:szCs w:val="18"/>
                <w:lang w:val="en-GB"/>
              </w:rPr>
            </w:pPr>
            <w:r w:rsidRPr="00586E44">
              <w:rPr>
                <w:rFonts w:ascii="Times New Roman" w:hAnsi="Times New Roman" w:cs="Times New Roman"/>
                <w:sz w:val="18"/>
                <w:szCs w:val="18"/>
                <w:lang w:val="en-GB"/>
              </w:rPr>
              <w:t>Endocrine variables</w:t>
            </w:r>
          </w:p>
          <w:p w14:paraId="6D93E004" w14:textId="77777777" w:rsidR="00487F6E" w:rsidRPr="00586E44" w:rsidRDefault="00487F6E" w:rsidP="00F2576D">
            <w:pPr>
              <w:pStyle w:val="Listeavsnitt"/>
              <w:numPr>
                <w:ilvl w:val="0"/>
                <w:numId w:val="13"/>
              </w:numPr>
              <w:spacing w:after="0" w:line="252" w:lineRule="auto"/>
              <w:ind w:left="456"/>
              <w:rPr>
                <w:rFonts w:ascii="Times New Roman" w:hAnsi="Times New Roman" w:cs="Times New Roman"/>
                <w:sz w:val="18"/>
                <w:szCs w:val="18"/>
                <w:lang w:val="en-GB"/>
              </w:rPr>
            </w:pPr>
            <w:r w:rsidRPr="00586E44">
              <w:rPr>
                <w:rFonts w:ascii="Times New Roman" w:hAnsi="Times New Roman" w:cs="Times New Roman"/>
                <w:sz w:val="18"/>
                <w:szCs w:val="18"/>
                <w:lang w:val="en-GB"/>
              </w:rPr>
              <w:t>D</w:t>
            </w:r>
            <w:r w:rsidRPr="00586E44">
              <w:rPr>
                <w:rFonts w:ascii="Times New Roman" w:hAnsi="Times New Roman" w:cs="Times New Roman"/>
                <w:sz w:val="18"/>
                <w:szCs w:val="18"/>
                <w:vertAlign w:val="subscript"/>
                <w:lang w:val="en-GB"/>
              </w:rPr>
              <w:t>2</w:t>
            </w:r>
            <w:r w:rsidRPr="00586E44">
              <w:rPr>
                <w:rFonts w:ascii="Times New Roman" w:hAnsi="Times New Roman" w:cs="Times New Roman"/>
                <w:sz w:val="18"/>
                <w:szCs w:val="18"/>
                <w:lang w:val="en-GB"/>
              </w:rPr>
              <w:t>O</w:t>
            </w:r>
          </w:p>
          <w:p w14:paraId="5D05E439" w14:textId="77777777" w:rsidR="00F2576D" w:rsidRPr="00586E44" w:rsidRDefault="00F2576D" w:rsidP="001D6153">
            <w:pPr>
              <w:pStyle w:val="Listeavsnitt"/>
              <w:spacing w:after="0" w:line="252" w:lineRule="auto"/>
              <w:ind w:left="456"/>
              <w:rPr>
                <w:rFonts w:ascii="Times New Roman" w:hAnsi="Times New Roman" w:cs="Times New Roman"/>
                <w:sz w:val="18"/>
                <w:szCs w:val="18"/>
                <w:lang w:val="en-GB"/>
              </w:rPr>
            </w:pPr>
          </w:p>
        </w:tc>
        <w:tc>
          <w:tcPr>
            <w:tcW w:w="3256" w:type="dxa"/>
            <w:tcBorders>
              <w:top w:val="nil"/>
              <w:left w:val="nil"/>
              <w:bottom w:val="single" w:sz="8" w:space="0" w:color="auto"/>
              <w:right w:val="single" w:sz="8" w:space="0" w:color="auto"/>
            </w:tcBorders>
            <w:tcMar>
              <w:top w:w="0" w:type="dxa"/>
              <w:left w:w="108" w:type="dxa"/>
              <w:bottom w:w="0" w:type="dxa"/>
              <w:right w:w="108" w:type="dxa"/>
            </w:tcMar>
            <w:hideMark/>
          </w:tcPr>
          <w:p w14:paraId="461158C4" w14:textId="77777777" w:rsidR="00D96A5C" w:rsidRPr="00586E44" w:rsidRDefault="001D6153" w:rsidP="00D96A5C">
            <w:pPr>
              <w:pStyle w:val="Listeavsnitt"/>
              <w:numPr>
                <w:ilvl w:val="0"/>
                <w:numId w:val="14"/>
              </w:numPr>
              <w:spacing w:after="0" w:line="252" w:lineRule="auto"/>
              <w:ind w:left="371" w:hanging="371"/>
              <w:rPr>
                <w:rFonts w:ascii="Times New Roman" w:hAnsi="Times New Roman" w:cs="Times New Roman"/>
                <w:sz w:val="18"/>
                <w:szCs w:val="18"/>
                <w:lang w:val="en-GB"/>
              </w:rPr>
            </w:pPr>
            <w:r w:rsidRPr="00586E44">
              <w:rPr>
                <w:rFonts w:ascii="Times New Roman" w:hAnsi="Times New Roman" w:cs="Times New Roman"/>
                <w:sz w:val="18"/>
                <w:szCs w:val="18"/>
                <w:lang w:val="en-GB"/>
              </w:rPr>
              <w:t xml:space="preserve">Glucose in </w:t>
            </w:r>
            <w:r w:rsidR="00D96A5C" w:rsidRPr="00586E44">
              <w:rPr>
                <w:rFonts w:ascii="Times New Roman" w:hAnsi="Times New Roman" w:cs="Times New Roman"/>
                <w:sz w:val="18"/>
                <w:szCs w:val="18"/>
                <w:lang w:val="en-GB"/>
              </w:rPr>
              <w:t>blood</w:t>
            </w:r>
            <w:r w:rsidR="00F2576D" w:rsidRPr="00586E44">
              <w:rPr>
                <w:rFonts w:ascii="Times New Roman" w:hAnsi="Times New Roman" w:cs="Times New Roman"/>
                <w:sz w:val="18"/>
                <w:szCs w:val="18"/>
                <w:lang w:val="en-GB"/>
              </w:rPr>
              <w:t xml:space="preserve"> (a</w:t>
            </w:r>
            <w:r w:rsidR="004A3AE9" w:rsidRPr="00586E44">
              <w:rPr>
                <w:rFonts w:ascii="Times New Roman" w:hAnsi="Times New Roman" w:cs="Times New Roman"/>
                <w:sz w:val="18"/>
                <w:szCs w:val="18"/>
                <w:lang w:val="en-GB"/>
              </w:rPr>
              <w:t>, SEC</w:t>
            </w:r>
            <w:r w:rsidR="00F2576D" w:rsidRPr="00586E44">
              <w:rPr>
                <w:rFonts w:ascii="Times New Roman" w:hAnsi="Times New Roman" w:cs="Times New Roman"/>
                <w:sz w:val="18"/>
                <w:szCs w:val="18"/>
                <w:lang w:val="en-GB"/>
              </w:rPr>
              <w:t>)</w:t>
            </w:r>
          </w:p>
          <w:p w14:paraId="22872CEC" w14:textId="77777777" w:rsidR="00D96A5C" w:rsidRPr="00586E44" w:rsidRDefault="00D96A5C" w:rsidP="00F2576D">
            <w:pPr>
              <w:pStyle w:val="Listeavsnitt"/>
              <w:numPr>
                <w:ilvl w:val="0"/>
                <w:numId w:val="14"/>
              </w:numPr>
              <w:spacing w:after="0" w:line="252" w:lineRule="auto"/>
              <w:ind w:left="371" w:hanging="371"/>
              <w:rPr>
                <w:rFonts w:ascii="Times New Roman" w:hAnsi="Times New Roman" w:cs="Times New Roman"/>
                <w:sz w:val="18"/>
                <w:szCs w:val="18"/>
                <w:lang w:val="en-GB"/>
              </w:rPr>
            </w:pPr>
            <w:r w:rsidRPr="00586E44">
              <w:rPr>
                <w:rFonts w:ascii="Times New Roman" w:hAnsi="Times New Roman" w:cs="Times New Roman"/>
                <w:sz w:val="18"/>
                <w:szCs w:val="18"/>
                <w:lang w:val="en-GB"/>
              </w:rPr>
              <w:t>Amino acids</w:t>
            </w:r>
            <w:r w:rsidR="00586E44">
              <w:rPr>
                <w:rFonts w:ascii="Times New Roman" w:hAnsi="Times New Roman" w:cs="Times New Roman"/>
                <w:sz w:val="18"/>
                <w:szCs w:val="18"/>
                <w:lang w:val="en-GB"/>
              </w:rPr>
              <w:t xml:space="preserve"> in blood</w:t>
            </w:r>
            <w:r w:rsidRPr="00586E44">
              <w:rPr>
                <w:rFonts w:ascii="Times New Roman" w:hAnsi="Times New Roman" w:cs="Times New Roman"/>
                <w:sz w:val="18"/>
                <w:szCs w:val="18"/>
                <w:lang w:val="en-GB"/>
              </w:rPr>
              <w:t xml:space="preserve"> (b</w:t>
            </w:r>
            <w:r w:rsidR="004A3AE9" w:rsidRPr="00586E44">
              <w:rPr>
                <w:rFonts w:ascii="Times New Roman" w:hAnsi="Times New Roman" w:cs="Times New Roman"/>
                <w:sz w:val="18"/>
                <w:szCs w:val="18"/>
                <w:lang w:val="en-GB"/>
              </w:rPr>
              <w:t>, SEC</w:t>
            </w:r>
            <w:r w:rsidRPr="00586E44">
              <w:rPr>
                <w:rFonts w:ascii="Times New Roman" w:hAnsi="Times New Roman" w:cs="Times New Roman"/>
                <w:sz w:val="18"/>
                <w:szCs w:val="18"/>
                <w:lang w:val="en-GB"/>
              </w:rPr>
              <w:t>)</w:t>
            </w:r>
          </w:p>
          <w:p w14:paraId="36D32BC8" w14:textId="77777777" w:rsidR="00487F6E" w:rsidRPr="00586E44" w:rsidRDefault="00637781" w:rsidP="003673AF">
            <w:pPr>
              <w:pStyle w:val="Listeavsnitt"/>
              <w:numPr>
                <w:ilvl w:val="0"/>
                <w:numId w:val="14"/>
              </w:numPr>
              <w:spacing w:after="0" w:line="252" w:lineRule="auto"/>
              <w:ind w:left="371" w:hanging="371"/>
              <w:rPr>
                <w:rFonts w:ascii="Times New Roman" w:hAnsi="Times New Roman" w:cs="Times New Roman"/>
                <w:sz w:val="18"/>
                <w:szCs w:val="18"/>
                <w:lang w:val="en-GB"/>
              </w:rPr>
            </w:pPr>
            <w:r w:rsidRPr="00586E44">
              <w:rPr>
                <w:rFonts w:ascii="Times New Roman" w:hAnsi="Times New Roman" w:cs="Times New Roman"/>
                <w:sz w:val="18"/>
                <w:szCs w:val="18"/>
                <w:lang w:val="en-GB"/>
              </w:rPr>
              <w:t xml:space="preserve">Hormones </w:t>
            </w:r>
            <w:r w:rsidR="00586E44">
              <w:rPr>
                <w:rFonts w:ascii="Times New Roman" w:hAnsi="Times New Roman" w:cs="Times New Roman"/>
                <w:sz w:val="18"/>
                <w:szCs w:val="18"/>
                <w:lang w:val="en-GB"/>
              </w:rPr>
              <w:t xml:space="preserve">in blood </w:t>
            </w:r>
            <w:r w:rsidR="00487F6E" w:rsidRPr="00586E44">
              <w:rPr>
                <w:rFonts w:ascii="Times New Roman" w:hAnsi="Times New Roman" w:cs="Times New Roman"/>
                <w:sz w:val="18"/>
                <w:szCs w:val="18"/>
                <w:lang w:val="en-GB"/>
              </w:rPr>
              <w:t>(</w:t>
            </w:r>
            <w:proofErr w:type="gramStart"/>
            <w:r w:rsidR="00487F6E" w:rsidRPr="00586E44">
              <w:rPr>
                <w:rFonts w:ascii="Times New Roman" w:hAnsi="Times New Roman" w:cs="Times New Roman"/>
                <w:sz w:val="18"/>
                <w:szCs w:val="18"/>
                <w:lang w:val="en-GB"/>
              </w:rPr>
              <w:t>e.g.</w:t>
            </w:r>
            <w:proofErr w:type="gramEnd"/>
            <w:r w:rsidRPr="00586E44">
              <w:rPr>
                <w:rFonts w:ascii="Times New Roman" w:hAnsi="Times New Roman" w:cs="Times New Roman"/>
                <w:sz w:val="18"/>
                <w:szCs w:val="18"/>
                <w:lang w:val="en-GB"/>
              </w:rPr>
              <w:t xml:space="preserve"> insulin, c-peptide</w:t>
            </w:r>
            <w:r w:rsidR="00487F6E" w:rsidRPr="00586E44">
              <w:rPr>
                <w:rFonts w:ascii="Times New Roman" w:hAnsi="Times New Roman" w:cs="Times New Roman"/>
                <w:sz w:val="18"/>
                <w:szCs w:val="18"/>
                <w:lang w:val="en-GB"/>
              </w:rPr>
              <w:t xml:space="preserve">, testosterone, </w:t>
            </w:r>
            <w:r w:rsidR="006F1B25" w:rsidRPr="00586E44">
              <w:rPr>
                <w:rFonts w:ascii="Times New Roman" w:hAnsi="Times New Roman" w:cs="Times New Roman"/>
                <w:sz w:val="18"/>
                <w:szCs w:val="18"/>
                <w:lang w:val="en-GB"/>
              </w:rPr>
              <w:t xml:space="preserve">growth hormone, </w:t>
            </w:r>
            <w:r w:rsidR="00487F6E" w:rsidRPr="00586E44">
              <w:rPr>
                <w:rFonts w:ascii="Times New Roman" w:hAnsi="Times New Roman" w:cs="Times New Roman"/>
                <w:sz w:val="18"/>
                <w:szCs w:val="18"/>
                <w:lang w:val="en-GB"/>
              </w:rPr>
              <w:t>corti</w:t>
            </w:r>
            <w:r w:rsidR="004A3AE9" w:rsidRPr="00586E44">
              <w:rPr>
                <w:rFonts w:ascii="Times New Roman" w:hAnsi="Times New Roman" w:cs="Times New Roman"/>
                <w:sz w:val="18"/>
                <w:szCs w:val="18"/>
                <w:lang w:val="en-GB"/>
              </w:rPr>
              <w:t>sol) (c, SEC</w:t>
            </w:r>
            <w:r w:rsidR="00487F6E" w:rsidRPr="00586E44">
              <w:rPr>
                <w:rFonts w:ascii="Times New Roman" w:hAnsi="Times New Roman" w:cs="Times New Roman"/>
                <w:sz w:val="18"/>
                <w:szCs w:val="18"/>
                <w:lang w:val="en-GB"/>
              </w:rPr>
              <w:t>)</w:t>
            </w:r>
          </w:p>
          <w:p w14:paraId="5E436D86" w14:textId="77777777" w:rsidR="00487F6E" w:rsidRPr="00586E44" w:rsidRDefault="00487F6E" w:rsidP="003673AF">
            <w:pPr>
              <w:pStyle w:val="Listeavsnitt"/>
              <w:numPr>
                <w:ilvl w:val="0"/>
                <w:numId w:val="14"/>
              </w:numPr>
              <w:spacing w:after="0" w:line="252" w:lineRule="auto"/>
              <w:ind w:left="371" w:hanging="371"/>
              <w:rPr>
                <w:rFonts w:ascii="Times New Roman" w:hAnsi="Times New Roman" w:cs="Times New Roman"/>
                <w:sz w:val="18"/>
                <w:szCs w:val="18"/>
                <w:lang w:val="en-GB"/>
              </w:rPr>
            </w:pPr>
            <w:r w:rsidRPr="00586E44">
              <w:rPr>
                <w:rFonts w:ascii="Times New Roman" w:hAnsi="Times New Roman" w:cs="Times New Roman"/>
                <w:sz w:val="18"/>
                <w:szCs w:val="18"/>
                <w:lang w:val="en-GB"/>
              </w:rPr>
              <w:t xml:space="preserve">Inflammatory markers in </w:t>
            </w:r>
            <w:r w:rsidR="00586E44">
              <w:rPr>
                <w:rFonts w:ascii="Times New Roman" w:hAnsi="Times New Roman" w:cs="Times New Roman"/>
                <w:sz w:val="18"/>
                <w:szCs w:val="18"/>
                <w:lang w:val="en-GB"/>
              </w:rPr>
              <w:t>blood</w:t>
            </w:r>
            <w:r w:rsidRPr="00586E44">
              <w:rPr>
                <w:rFonts w:ascii="Times New Roman" w:hAnsi="Times New Roman" w:cs="Times New Roman"/>
                <w:sz w:val="18"/>
                <w:szCs w:val="18"/>
                <w:lang w:val="en-GB"/>
              </w:rPr>
              <w:t xml:space="preserve"> (</w:t>
            </w:r>
            <w:proofErr w:type="gramStart"/>
            <w:r w:rsidRPr="00586E44">
              <w:rPr>
                <w:rFonts w:ascii="Times New Roman" w:hAnsi="Times New Roman" w:cs="Times New Roman"/>
                <w:sz w:val="18"/>
                <w:szCs w:val="18"/>
                <w:lang w:val="en-GB"/>
              </w:rPr>
              <w:t>e.g.</w:t>
            </w:r>
            <w:proofErr w:type="gramEnd"/>
            <w:r w:rsidRPr="00586E44">
              <w:rPr>
                <w:rFonts w:ascii="Times New Roman" w:hAnsi="Times New Roman" w:cs="Times New Roman"/>
                <w:sz w:val="18"/>
                <w:szCs w:val="18"/>
                <w:lang w:val="en-GB"/>
              </w:rPr>
              <w:t xml:space="preserve"> IL-6, CRP, TNF, </w:t>
            </w:r>
            <w:proofErr w:type="spellStart"/>
            <w:r w:rsidRPr="00586E44">
              <w:rPr>
                <w:rFonts w:ascii="Times New Roman" w:hAnsi="Times New Roman" w:cs="Times New Roman"/>
                <w:sz w:val="18"/>
                <w:szCs w:val="18"/>
                <w:lang w:val="en-GB"/>
              </w:rPr>
              <w:t>NFκB</w:t>
            </w:r>
            <w:proofErr w:type="spellEnd"/>
            <w:r w:rsidRPr="00586E44">
              <w:rPr>
                <w:rFonts w:ascii="Times New Roman" w:hAnsi="Times New Roman" w:cs="Times New Roman"/>
                <w:sz w:val="18"/>
                <w:szCs w:val="18"/>
                <w:lang w:val="en-GB"/>
              </w:rPr>
              <w:t>)</w:t>
            </w:r>
            <w:r w:rsidR="004A3AE9" w:rsidRPr="00586E44">
              <w:rPr>
                <w:rFonts w:ascii="Times New Roman" w:hAnsi="Times New Roman" w:cs="Times New Roman"/>
                <w:sz w:val="18"/>
                <w:szCs w:val="18"/>
                <w:lang w:val="en-GB"/>
              </w:rPr>
              <w:t xml:space="preserve"> (c, SEC)</w:t>
            </w:r>
          </w:p>
          <w:p w14:paraId="5BCD8DA9" w14:textId="30D055A7" w:rsidR="00F2576D" w:rsidRPr="00586E44" w:rsidRDefault="00F2576D" w:rsidP="00586E44">
            <w:pPr>
              <w:pStyle w:val="Listeavsnitt"/>
              <w:numPr>
                <w:ilvl w:val="0"/>
                <w:numId w:val="14"/>
              </w:numPr>
              <w:spacing w:after="0" w:line="252" w:lineRule="auto"/>
              <w:ind w:left="371" w:hanging="371"/>
              <w:rPr>
                <w:rFonts w:ascii="Times New Roman" w:hAnsi="Times New Roman" w:cs="Times New Roman"/>
                <w:sz w:val="18"/>
                <w:szCs w:val="18"/>
                <w:lang w:val="en-GB"/>
              </w:rPr>
            </w:pPr>
            <w:r w:rsidRPr="00586E44">
              <w:rPr>
                <w:rFonts w:ascii="Times New Roman" w:hAnsi="Times New Roman" w:cs="Times New Roman"/>
                <w:sz w:val="18"/>
                <w:szCs w:val="18"/>
                <w:lang w:val="en-GB"/>
              </w:rPr>
              <w:t>D</w:t>
            </w:r>
            <w:r w:rsidRPr="00586E44">
              <w:rPr>
                <w:rFonts w:ascii="Times New Roman" w:hAnsi="Times New Roman" w:cs="Times New Roman"/>
                <w:sz w:val="18"/>
                <w:szCs w:val="18"/>
                <w:vertAlign w:val="subscript"/>
                <w:lang w:val="en-GB"/>
              </w:rPr>
              <w:t>2</w:t>
            </w:r>
            <w:r w:rsidRPr="00586E44">
              <w:rPr>
                <w:rFonts w:ascii="Times New Roman" w:hAnsi="Times New Roman" w:cs="Times New Roman"/>
                <w:sz w:val="18"/>
                <w:szCs w:val="18"/>
                <w:lang w:val="en-GB"/>
              </w:rPr>
              <w:t>O enrichment</w:t>
            </w:r>
            <w:r w:rsidR="001D6153" w:rsidRPr="00586E44">
              <w:rPr>
                <w:rFonts w:ascii="Times New Roman" w:hAnsi="Times New Roman" w:cs="Times New Roman"/>
                <w:sz w:val="18"/>
                <w:szCs w:val="18"/>
                <w:lang w:val="en-GB"/>
              </w:rPr>
              <w:t xml:space="preserve"> in </w:t>
            </w:r>
            <w:r w:rsidR="009A4D7B">
              <w:rPr>
                <w:rFonts w:ascii="Times New Roman" w:hAnsi="Times New Roman" w:cs="Times New Roman"/>
                <w:sz w:val="18"/>
                <w:szCs w:val="18"/>
                <w:lang w:val="en-GB"/>
              </w:rPr>
              <w:t>spit</w:t>
            </w:r>
            <w:r w:rsidRPr="00586E44">
              <w:rPr>
                <w:rFonts w:ascii="Times New Roman" w:hAnsi="Times New Roman" w:cs="Times New Roman"/>
                <w:sz w:val="18"/>
                <w:szCs w:val="18"/>
                <w:lang w:val="en-GB"/>
              </w:rPr>
              <w:t xml:space="preserve">, </w:t>
            </w:r>
            <w:r w:rsidR="00586E44">
              <w:rPr>
                <w:rFonts w:ascii="Times New Roman" w:hAnsi="Times New Roman" w:cs="Times New Roman"/>
                <w:sz w:val="18"/>
                <w:szCs w:val="18"/>
                <w:lang w:val="en-GB"/>
              </w:rPr>
              <w:t>used as a marker for RNA and</w:t>
            </w:r>
            <w:r w:rsidRPr="00586E44">
              <w:rPr>
                <w:rFonts w:ascii="Times New Roman" w:hAnsi="Times New Roman" w:cs="Times New Roman"/>
                <w:sz w:val="18"/>
                <w:szCs w:val="18"/>
                <w:lang w:val="en-GB"/>
              </w:rPr>
              <w:t xml:space="preserve"> protein synthesis</w:t>
            </w:r>
            <w:r w:rsidR="00586E44">
              <w:rPr>
                <w:rFonts w:ascii="Times New Roman" w:hAnsi="Times New Roman" w:cs="Times New Roman"/>
                <w:sz w:val="18"/>
                <w:szCs w:val="18"/>
                <w:lang w:val="en-GB"/>
              </w:rPr>
              <w:t xml:space="preserve"> rates</w:t>
            </w:r>
            <w:r w:rsidRPr="00586E44">
              <w:rPr>
                <w:rFonts w:ascii="Times New Roman" w:hAnsi="Times New Roman" w:cs="Times New Roman"/>
                <w:sz w:val="18"/>
                <w:szCs w:val="18"/>
                <w:lang w:val="en-GB"/>
              </w:rPr>
              <w:t xml:space="preserve"> in muscle</w:t>
            </w:r>
            <w:r w:rsidR="004A3AE9" w:rsidRPr="00586E44">
              <w:rPr>
                <w:rFonts w:ascii="Times New Roman" w:hAnsi="Times New Roman" w:cs="Times New Roman"/>
                <w:sz w:val="18"/>
                <w:szCs w:val="18"/>
                <w:lang w:val="en-GB"/>
              </w:rPr>
              <w:t xml:space="preserve"> (d, SEC)</w:t>
            </w:r>
          </w:p>
        </w:tc>
        <w:tc>
          <w:tcPr>
            <w:tcW w:w="1985" w:type="dxa"/>
            <w:tcBorders>
              <w:top w:val="nil"/>
              <w:left w:val="nil"/>
              <w:bottom w:val="single" w:sz="8" w:space="0" w:color="auto"/>
              <w:right w:val="single" w:sz="8" w:space="0" w:color="auto"/>
            </w:tcBorders>
            <w:tcMar>
              <w:top w:w="0" w:type="dxa"/>
              <w:left w:w="108" w:type="dxa"/>
              <w:bottom w:w="0" w:type="dxa"/>
              <w:right w:w="108" w:type="dxa"/>
            </w:tcMar>
            <w:hideMark/>
          </w:tcPr>
          <w:p w14:paraId="77C08061" w14:textId="4372C208" w:rsidR="00F2576D" w:rsidRPr="00586E44" w:rsidRDefault="00F2576D" w:rsidP="00F2576D">
            <w:pPr>
              <w:pStyle w:val="Listeavsnitt"/>
              <w:numPr>
                <w:ilvl w:val="0"/>
                <w:numId w:val="15"/>
              </w:numPr>
              <w:spacing w:after="0" w:line="252" w:lineRule="auto"/>
              <w:rPr>
                <w:rFonts w:ascii="Times New Roman" w:hAnsi="Times New Roman" w:cs="Times New Roman"/>
                <w:sz w:val="18"/>
                <w:szCs w:val="18"/>
                <w:lang w:val="en-GB"/>
              </w:rPr>
            </w:pPr>
            <w:r w:rsidRPr="00586E44">
              <w:rPr>
                <w:rFonts w:ascii="Times New Roman" w:hAnsi="Times New Roman" w:cs="Times New Roman"/>
                <w:sz w:val="18"/>
                <w:szCs w:val="18"/>
                <w:lang w:val="en-GB"/>
              </w:rPr>
              <w:t>T</w:t>
            </w:r>
            <w:r w:rsidR="00C8096C">
              <w:rPr>
                <w:rFonts w:ascii="Times New Roman" w:hAnsi="Times New Roman" w:cs="Times New Roman"/>
                <w:sz w:val="18"/>
                <w:szCs w:val="18"/>
                <w:lang w:val="en-GB"/>
              </w:rPr>
              <w:t>1-T</w:t>
            </w:r>
            <w:r w:rsidR="007C4DFF">
              <w:rPr>
                <w:rFonts w:ascii="Times New Roman" w:hAnsi="Times New Roman" w:cs="Times New Roman"/>
                <w:sz w:val="18"/>
                <w:szCs w:val="18"/>
                <w:lang w:val="en-GB"/>
              </w:rPr>
              <w:t>4</w:t>
            </w:r>
            <w:r w:rsidR="00D96A5C" w:rsidRPr="00586E44">
              <w:rPr>
                <w:rFonts w:ascii="Times New Roman" w:hAnsi="Times New Roman" w:cs="Times New Roman"/>
                <w:sz w:val="18"/>
                <w:szCs w:val="18"/>
                <w:lang w:val="en-GB"/>
              </w:rPr>
              <w:t xml:space="preserve"> </w:t>
            </w:r>
          </w:p>
          <w:p w14:paraId="2F0A1056" w14:textId="248A88FF" w:rsidR="00C8096C" w:rsidRPr="00586E44" w:rsidRDefault="00C8096C" w:rsidP="00C8096C">
            <w:pPr>
              <w:pStyle w:val="Listeavsnitt"/>
              <w:numPr>
                <w:ilvl w:val="0"/>
                <w:numId w:val="15"/>
              </w:numPr>
              <w:spacing w:after="0" w:line="252" w:lineRule="auto"/>
              <w:rPr>
                <w:rFonts w:ascii="Times New Roman" w:hAnsi="Times New Roman" w:cs="Times New Roman"/>
                <w:sz w:val="18"/>
                <w:szCs w:val="18"/>
                <w:lang w:val="en-GB"/>
              </w:rPr>
            </w:pPr>
            <w:r w:rsidRPr="00586E44">
              <w:rPr>
                <w:rFonts w:ascii="Times New Roman" w:hAnsi="Times New Roman" w:cs="Times New Roman"/>
                <w:sz w:val="18"/>
                <w:szCs w:val="18"/>
                <w:lang w:val="en-GB"/>
              </w:rPr>
              <w:t>T</w:t>
            </w:r>
            <w:r>
              <w:rPr>
                <w:rFonts w:ascii="Times New Roman" w:hAnsi="Times New Roman" w:cs="Times New Roman"/>
                <w:sz w:val="18"/>
                <w:szCs w:val="18"/>
                <w:lang w:val="en-GB"/>
              </w:rPr>
              <w:t>1-T</w:t>
            </w:r>
            <w:r w:rsidR="007C4DFF">
              <w:rPr>
                <w:rFonts w:ascii="Times New Roman" w:hAnsi="Times New Roman" w:cs="Times New Roman"/>
                <w:sz w:val="18"/>
                <w:szCs w:val="18"/>
                <w:lang w:val="en-GB"/>
              </w:rPr>
              <w:t>4</w:t>
            </w:r>
            <w:r w:rsidRPr="00586E44">
              <w:rPr>
                <w:rFonts w:ascii="Times New Roman" w:hAnsi="Times New Roman" w:cs="Times New Roman"/>
                <w:sz w:val="18"/>
                <w:szCs w:val="18"/>
                <w:lang w:val="en-GB"/>
              </w:rPr>
              <w:t xml:space="preserve"> </w:t>
            </w:r>
          </w:p>
          <w:p w14:paraId="302179E7" w14:textId="71B65B2D" w:rsidR="00C8096C" w:rsidRPr="00586E44" w:rsidRDefault="00C8096C" w:rsidP="00C8096C">
            <w:pPr>
              <w:pStyle w:val="Listeavsnitt"/>
              <w:numPr>
                <w:ilvl w:val="0"/>
                <w:numId w:val="15"/>
              </w:numPr>
              <w:spacing w:after="0" w:line="252" w:lineRule="auto"/>
              <w:rPr>
                <w:rFonts w:ascii="Times New Roman" w:hAnsi="Times New Roman" w:cs="Times New Roman"/>
                <w:sz w:val="18"/>
                <w:szCs w:val="18"/>
                <w:lang w:val="en-GB"/>
              </w:rPr>
            </w:pPr>
            <w:r w:rsidRPr="00586E44">
              <w:rPr>
                <w:rFonts w:ascii="Times New Roman" w:hAnsi="Times New Roman" w:cs="Times New Roman"/>
                <w:sz w:val="18"/>
                <w:szCs w:val="18"/>
                <w:lang w:val="en-GB"/>
              </w:rPr>
              <w:t>T</w:t>
            </w:r>
            <w:r>
              <w:rPr>
                <w:rFonts w:ascii="Times New Roman" w:hAnsi="Times New Roman" w:cs="Times New Roman"/>
                <w:sz w:val="18"/>
                <w:szCs w:val="18"/>
                <w:lang w:val="en-GB"/>
              </w:rPr>
              <w:t>1-T</w:t>
            </w:r>
            <w:r w:rsidR="007C4DFF">
              <w:rPr>
                <w:rFonts w:ascii="Times New Roman" w:hAnsi="Times New Roman" w:cs="Times New Roman"/>
                <w:sz w:val="18"/>
                <w:szCs w:val="18"/>
                <w:lang w:val="en-GB"/>
              </w:rPr>
              <w:t>4</w:t>
            </w:r>
            <w:r w:rsidRPr="00586E44">
              <w:rPr>
                <w:rFonts w:ascii="Times New Roman" w:hAnsi="Times New Roman" w:cs="Times New Roman"/>
                <w:sz w:val="18"/>
                <w:szCs w:val="18"/>
                <w:lang w:val="en-GB"/>
              </w:rPr>
              <w:t xml:space="preserve"> </w:t>
            </w:r>
          </w:p>
          <w:p w14:paraId="0F4E5169" w14:textId="77777777" w:rsidR="00D96A5C" w:rsidRDefault="00D96A5C" w:rsidP="00D96A5C">
            <w:pPr>
              <w:spacing w:after="0" w:line="252" w:lineRule="auto"/>
              <w:rPr>
                <w:rFonts w:ascii="Times New Roman" w:hAnsi="Times New Roman" w:cs="Times New Roman"/>
                <w:sz w:val="18"/>
                <w:szCs w:val="18"/>
                <w:lang w:val="en-GB"/>
              </w:rPr>
            </w:pPr>
          </w:p>
          <w:p w14:paraId="4A95EF5A" w14:textId="77777777" w:rsidR="00C8096C" w:rsidRPr="00586E44" w:rsidRDefault="00C8096C" w:rsidP="00D96A5C">
            <w:pPr>
              <w:spacing w:after="0" w:line="252" w:lineRule="auto"/>
              <w:rPr>
                <w:rFonts w:ascii="Times New Roman" w:hAnsi="Times New Roman" w:cs="Times New Roman"/>
                <w:sz w:val="18"/>
                <w:szCs w:val="18"/>
                <w:lang w:val="en-GB"/>
              </w:rPr>
            </w:pPr>
          </w:p>
          <w:p w14:paraId="750C3119" w14:textId="7BD4C48E" w:rsidR="00C8096C" w:rsidRPr="00586E44" w:rsidRDefault="00C8096C" w:rsidP="00C8096C">
            <w:pPr>
              <w:pStyle w:val="Listeavsnitt"/>
              <w:numPr>
                <w:ilvl w:val="0"/>
                <w:numId w:val="15"/>
              </w:numPr>
              <w:spacing w:after="0" w:line="252" w:lineRule="auto"/>
              <w:rPr>
                <w:rFonts w:ascii="Times New Roman" w:hAnsi="Times New Roman" w:cs="Times New Roman"/>
                <w:sz w:val="18"/>
                <w:szCs w:val="18"/>
                <w:lang w:val="en-GB"/>
              </w:rPr>
            </w:pPr>
            <w:r w:rsidRPr="00586E44">
              <w:rPr>
                <w:rFonts w:ascii="Times New Roman" w:hAnsi="Times New Roman" w:cs="Times New Roman"/>
                <w:sz w:val="18"/>
                <w:szCs w:val="18"/>
                <w:lang w:val="en-GB"/>
              </w:rPr>
              <w:t>T</w:t>
            </w:r>
            <w:r>
              <w:rPr>
                <w:rFonts w:ascii="Times New Roman" w:hAnsi="Times New Roman" w:cs="Times New Roman"/>
                <w:sz w:val="18"/>
                <w:szCs w:val="18"/>
                <w:lang w:val="en-GB"/>
              </w:rPr>
              <w:t>1-T</w:t>
            </w:r>
            <w:r w:rsidR="007C4DFF">
              <w:rPr>
                <w:rFonts w:ascii="Times New Roman" w:hAnsi="Times New Roman" w:cs="Times New Roman"/>
                <w:sz w:val="18"/>
                <w:szCs w:val="18"/>
                <w:lang w:val="en-GB"/>
              </w:rPr>
              <w:t>4</w:t>
            </w:r>
            <w:r w:rsidRPr="00586E44">
              <w:rPr>
                <w:rFonts w:ascii="Times New Roman" w:hAnsi="Times New Roman" w:cs="Times New Roman"/>
                <w:sz w:val="18"/>
                <w:szCs w:val="18"/>
                <w:lang w:val="en-GB"/>
              </w:rPr>
              <w:t xml:space="preserve"> </w:t>
            </w:r>
          </w:p>
          <w:p w14:paraId="6FC49160" w14:textId="77777777" w:rsidR="00D96A5C" w:rsidRPr="00586E44" w:rsidRDefault="00D96A5C" w:rsidP="00D96A5C">
            <w:pPr>
              <w:spacing w:after="0" w:line="252" w:lineRule="auto"/>
              <w:rPr>
                <w:rFonts w:ascii="Times New Roman" w:hAnsi="Times New Roman" w:cs="Times New Roman"/>
                <w:sz w:val="18"/>
                <w:szCs w:val="18"/>
                <w:lang w:val="en-GB"/>
              </w:rPr>
            </w:pPr>
          </w:p>
          <w:p w14:paraId="630A1578" w14:textId="77777777" w:rsidR="00F2576D" w:rsidRPr="00586E44" w:rsidRDefault="00586E44" w:rsidP="00586E44">
            <w:pPr>
              <w:pStyle w:val="Listeavsnitt"/>
              <w:numPr>
                <w:ilvl w:val="0"/>
                <w:numId w:val="15"/>
              </w:numPr>
              <w:spacing w:after="0" w:line="252" w:lineRule="auto"/>
              <w:rPr>
                <w:rFonts w:ascii="Times New Roman" w:hAnsi="Times New Roman" w:cs="Times New Roman"/>
                <w:sz w:val="18"/>
                <w:szCs w:val="18"/>
                <w:lang w:val="en-GB"/>
              </w:rPr>
            </w:pPr>
            <w:r>
              <w:rPr>
                <w:rFonts w:ascii="Times New Roman" w:hAnsi="Times New Roman" w:cs="Times New Roman"/>
                <w:sz w:val="18"/>
                <w:szCs w:val="18"/>
                <w:lang w:val="en-GB"/>
              </w:rPr>
              <w:t>Throughout the intervention</w:t>
            </w:r>
          </w:p>
        </w:tc>
        <w:tc>
          <w:tcPr>
            <w:tcW w:w="1559" w:type="dxa"/>
            <w:tcBorders>
              <w:top w:val="nil"/>
              <w:left w:val="nil"/>
              <w:bottom w:val="single" w:sz="8" w:space="0" w:color="auto"/>
              <w:right w:val="single" w:sz="8" w:space="0" w:color="auto"/>
            </w:tcBorders>
            <w:tcMar>
              <w:top w:w="0" w:type="dxa"/>
              <w:left w:w="108" w:type="dxa"/>
              <w:bottom w:w="0" w:type="dxa"/>
              <w:right w:w="108" w:type="dxa"/>
            </w:tcMar>
          </w:tcPr>
          <w:p w14:paraId="14E697B4" w14:textId="03660DF6" w:rsidR="00533AA0" w:rsidRDefault="00533AA0" w:rsidP="00533AA0">
            <w:pPr>
              <w:rPr>
                <w:rFonts w:ascii="Times New Roman" w:hAnsi="Times New Roman" w:cs="Times New Roman"/>
                <w:sz w:val="18"/>
                <w:szCs w:val="18"/>
              </w:rPr>
            </w:pPr>
            <w:r w:rsidRPr="00586E44">
              <w:rPr>
                <w:rFonts w:ascii="Times New Roman" w:hAnsi="Times New Roman" w:cs="Times New Roman"/>
                <w:sz w:val="18"/>
                <w:szCs w:val="18"/>
              </w:rPr>
              <w:t xml:space="preserve">K Lian </w:t>
            </w:r>
          </w:p>
          <w:p w14:paraId="7D323E00" w14:textId="482525EF" w:rsidR="00BC2CB3" w:rsidRPr="00586E44" w:rsidRDefault="00BC2CB3" w:rsidP="00533AA0">
            <w:pPr>
              <w:rPr>
                <w:rFonts w:ascii="Times New Roman" w:hAnsi="Times New Roman" w:cs="Times New Roman"/>
                <w:sz w:val="18"/>
                <w:szCs w:val="18"/>
              </w:rPr>
            </w:pPr>
            <w:r>
              <w:rPr>
                <w:rFonts w:ascii="Times New Roman" w:hAnsi="Times New Roman" w:cs="Times New Roman"/>
                <w:sz w:val="18"/>
                <w:szCs w:val="18"/>
              </w:rPr>
              <w:t>S Moen</w:t>
            </w:r>
          </w:p>
          <w:p w14:paraId="6D569893" w14:textId="77777777" w:rsidR="00533AA0" w:rsidRPr="00586E44" w:rsidRDefault="00533AA0" w:rsidP="001D6153">
            <w:pPr>
              <w:rPr>
                <w:rFonts w:ascii="Times New Roman" w:hAnsi="Times New Roman" w:cs="Times New Roman"/>
                <w:sz w:val="18"/>
                <w:szCs w:val="18"/>
              </w:rPr>
            </w:pPr>
            <w:r w:rsidRPr="00586E44">
              <w:rPr>
                <w:rFonts w:ascii="Times New Roman" w:hAnsi="Times New Roman" w:cs="Times New Roman"/>
                <w:sz w:val="18"/>
                <w:szCs w:val="18"/>
              </w:rPr>
              <w:t>H Nygaard</w:t>
            </w:r>
          </w:p>
          <w:p w14:paraId="2E28247B" w14:textId="77777777" w:rsidR="00F2576D" w:rsidRPr="00586E44" w:rsidRDefault="00F2576D" w:rsidP="001D6153">
            <w:pPr>
              <w:rPr>
                <w:rFonts w:ascii="Times New Roman" w:hAnsi="Times New Roman" w:cs="Times New Roman"/>
                <w:sz w:val="18"/>
                <w:szCs w:val="18"/>
              </w:rPr>
            </w:pPr>
            <w:r w:rsidRPr="00586E44">
              <w:rPr>
                <w:rFonts w:ascii="Times New Roman" w:hAnsi="Times New Roman" w:cs="Times New Roman"/>
                <w:sz w:val="18"/>
                <w:szCs w:val="18"/>
              </w:rPr>
              <w:t xml:space="preserve">H Hamarsland </w:t>
            </w:r>
          </w:p>
          <w:p w14:paraId="567A1006" w14:textId="33F6A8AA" w:rsidR="00F2576D" w:rsidRPr="006539EE" w:rsidRDefault="00BA4820" w:rsidP="001D6153">
            <w:pPr>
              <w:rPr>
                <w:rFonts w:ascii="Times New Roman" w:hAnsi="Times New Roman" w:cs="Times New Roman"/>
                <w:sz w:val="18"/>
                <w:szCs w:val="18"/>
              </w:rPr>
            </w:pPr>
            <w:r w:rsidRPr="006539EE">
              <w:rPr>
                <w:rFonts w:ascii="Times New Roman" w:hAnsi="Times New Roman" w:cs="Times New Roman"/>
                <w:sz w:val="18"/>
                <w:szCs w:val="18"/>
              </w:rPr>
              <w:t>M Husøy</w:t>
            </w:r>
          </w:p>
        </w:tc>
      </w:tr>
    </w:tbl>
    <w:p w14:paraId="6D835DDD" w14:textId="77777777" w:rsidR="009341AA" w:rsidRDefault="009341AA" w:rsidP="00D258A6">
      <w:pPr>
        <w:spacing w:before="240" w:after="0" w:line="240" w:lineRule="auto"/>
        <w:rPr>
          <w:b/>
          <w:lang w:val="en-GB"/>
        </w:rPr>
      </w:pPr>
      <w:r w:rsidRPr="00F44395">
        <w:rPr>
          <w:b/>
          <w:lang w:val="en-GB"/>
        </w:rPr>
        <w:t>Dietary intervention</w:t>
      </w:r>
    </w:p>
    <w:p w14:paraId="51B2FCAC" w14:textId="54648972" w:rsidR="00151DFC" w:rsidRDefault="009341AA" w:rsidP="006539EE">
      <w:pPr>
        <w:spacing w:line="240" w:lineRule="auto"/>
        <w:rPr>
          <w:lang w:val="en-US"/>
        </w:rPr>
      </w:pPr>
      <w:r w:rsidRPr="00F44395">
        <w:rPr>
          <w:lang w:val="en-US"/>
        </w:rPr>
        <w:t>D</w:t>
      </w:r>
      <w:r>
        <w:rPr>
          <w:lang w:val="en-US"/>
        </w:rPr>
        <w:t>uring days with dietary intervention</w:t>
      </w:r>
      <w:r w:rsidRPr="00F44395">
        <w:rPr>
          <w:lang w:val="en-US"/>
        </w:rPr>
        <w:t xml:space="preserve">, </w:t>
      </w:r>
      <w:r>
        <w:rPr>
          <w:lang w:val="en-US"/>
        </w:rPr>
        <w:t xml:space="preserve">the </w:t>
      </w:r>
      <w:r w:rsidR="0094404C">
        <w:rPr>
          <w:lang w:val="en-US"/>
        </w:rPr>
        <w:t xml:space="preserve">dietary </w:t>
      </w:r>
      <w:r w:rsidRPr="00897E17">
        <w:rPr>
          <w:lang w:val="en-US"/>
        </w:rPr>
        <w:t>intervention</w:t>
      </w:r>
      <w:r>
        <w:rPr>
          <w:lang w:val="en-US"/>
        </w:rPr>
        <w:t xml:space="preserve"> will</w:t>
      </w:r>
      <w:r w:rsidRPr="00897E17">
        <w:rPr>
          <w:lang w:val="en-US"/>
        </w:rPr>
        <w:t xml:space="preserve"> span from 0700-1200 </w:t>
      </w:r>
      <w:proofErr w:type="spellStart"/>
      <w:r w:rsidRPr="00897E17">
        <w:rPr>
          <w:lang w:val="en-US"/>
        </w:rPr>
        <w:t>hrs</w:t>
      </w:r>
      <w:proofErr w:type="spellEnd"/>
      <w:r w:rsidRPr="00897E17">
        <w:rPr>
          <w:lang w:val="en-US"/>
        </w:rPr>
        <w:t xml:space="preserve">, </w:t>
      </w:r>
      <w:proofErr w:type="gramStart"/>
      <w:r w:rsidRPr="00897E17">
        <w:rPr>
          <w:lang w:val="en-US"/>
        </w:rPr>
        <w:t>i.e.</w:t>
      </w:r>
      <w:proofErr w:type="gramEnd"/>
      <w:r w:rsidRPr="00897E17">
        <w:rPr>
          <w:lang w:val="en-US"/>
        </w:rPr>
        <w:t xml:space="preserve"> from 2hrs before RT to ~2.5 </w:t>
      </w:r>
      <w:proofErr w:type="spellStart"/>
      <w:r w:rsidRPr="00897E17">
        <w:rPr>
          <w:lang w:val="en-US"/>
        </w:rPr>
        <w:t>hrs</w:t>
      </w:r>
      <w:proofErr w:type="spellEnd"/>
      <w:r w:rsidRPr="00897E17">
        <w:rPr>
          <w:lang w:val="en-US"/>
        </w:rPr>
        <w:t xml:space="preserve"> after RT. During this time, participants will ingest GLU/PLAC and PRO supplements only. GLU/PLAC will be ingested at three time points: 30 min prior to RT (0830 </w:t>
      </w:r>
      <w:proofErr w:type="spellStart"/>
      <w:r w:rsidRPr="00897E17">
        <w:rPr>
          <w:lang w:val="en-US"/>
        </w:rPr>
        <w:t>hrs</w:t>
      </w:r>
      <w:proofErr w:type="spellEnd"/>
      <w:r w:rsidRPr="00897E17">
        <w:rPr>
          <w:lang w:val="en-US"/>
        </w:rPr>
        <w:t>, 30 g vs. 0 g glucose),</w:t>
      </w:r>
      <w:r>
        <w:rPr>
          <w:lang w:val="en-US"/>
        </w:rPr>
        <w:t xml:space="preserve"> </w:t>
      </w:r>
      <w:r w:rsidR="00AC55B4" w:rsidRPr="00897E17">
        <w:rPr>
          <w:lang w:val="en-US"/>
        </w:rPr>
        <w:t xml:space="preserve">immediately prior to RT (0900 </w:t>
      </w:r>
      <w:proofErr w:type="spellStart"/>
      <w:r w:rsidR="00AC55B4" w:rsidRPr="00897E17">
        <w:rPr>
          <w:lang w:val="en-US"/>
        </w:rPr>
        <w:t>hrs</w:t>
      </w:r>
      <w:proofErr w:type="spellEnd"/>
      <w:r w:rsidR="00AC55B4" w:rsidRPr="00897E17">
        <w:rPr>
          <w:lang w:val="en-US"/>
        </w:rPr>
        <w:t xml:space="preserve">, 30 g vs. 0 g glucose), and immediately after completion of training </w:t>
      </w:r>
      <w:r w:rsidR="003C4763" w:rsidRPr="00D258A6">
        <w:rPr>
          <w:lang w:val="en-US"/>
        </w:rPr>
        <w:t xml:space="preserve">(~0930 </w:t>
      </w:r>
      <w:proofErr w:type="spellStart"/>
      <w:r w:rsidR="003C4763" w:rsidRPr="00D258A6">
        <w:rPr>
          <w:lang w:val="en-US"/>
        </w:rPr>
        <w:t>hrs</w:t>
      </w:r>
      <w:proofErr w:type="spellEnd"/>
      <w:r w:rsidR="003C4763" w:rsidRPr="00D258A6">
        <w:rPr>
          <w:lang w:val="en-US"/>
        </w:rPr>
        <w:t xml:space="preserve">, 30 g vs. 0 g glucose). </w:t>
      </w:r>
      <w:r w:rsidR="003C4763" w:rsidRPr="00897E17">
        <w:rPr>
          <w:lang w:val="en-US"/>
        </w:rPr>
        <w:t xml:space="preserve">PRO will be ingested at two time points: 2 hours prior to RT (0700 </w:t>
      </w:r>
      <w:proofErr w:type="spellStart"/>
      <w:r w:rsidR="003C4763" w:rsidRPr="00897E17">
        <w:rPr>
          <w:lang w:val="en-US"/>
        </w:rPr>
        <w:t>hrs</w:t>
      </w:r>
      <w:proofErr w:type="spellEnd"/>
      <w:r w:rsidR="003C4763" w:rsidRPr="00897E17">
        <w:rPr>
          <w:lang w:val="en-US"/>
        </w:rPr>
        <w:t xml:space="preserve">, 25 g) and immediately after completion of training (25 g). </w:t>
      </w:r>
      <w:r w:rsidR="003C4763">
        <w:rPr>
          <w:lang w:val="en-US"/>
        </w:rPr>
        <w:t>Notably,</w:t>
      </w:r>
      <w:r w:rsidR="003C4763" w:rsidRPr="00897E17">
        <w:rPr>
          <w:lang w:val="en-US"/>
        </w:rPr>
        <w:t xml:space="preserve"> </w:t>
      </w:r>
      <w:r w:rsidR="003C4763">
        <w:rPr>
          <w:lang w:val="en-US"/>
        </w:rPr>
        <w:t>for individual participants, the daily onset of the</w:t>
      </w:r>
      <w:r w:rsidR="0094404C">
        <w:rPr>
          <w:lang w:val="en-US"/>
        </w:rPr>
        <w:t xml:space="preserve"> dietary</w:t>
      </w:r>
      <w:r w:rsidR="003C4763">
        <w:rPr>
          <w:lang w:val="en-US"/>
        </w:rPr>
        <w:t xml:space="preserve"> intervention</w:t>
      </w:r>
      <w:r w:rsidR="00095804">
        <w:rPr>
          <w:lang w:val="en-US"/>
        </w:rPr>
        <w:t xml:space="preserve"> (defined as </w:t>
      </w:r>
      <w:r w:rsidR="00FD2A62">
        <w:rPr>
          <w:lang w:val="en-US"/>
        </w:rPr>
        <w:t xml:space="preserve">time point for </w:t>
      </w:r>
      <w:r w:rsidR="0094404C">
        <w:rPr>
          <w:lang w:val="en-US"/>
        </w:rPr>
        <w:t>intake of PRO)</w:t>
      </w:r>
      <w:r w:rsidR="003C4763">
        <w:rPr>
          <w:lang w:val="en-US"/>
        </w:rPr>
        <w:t xml:space="preserve"> will vary from 0</w:t>
      </w:r>
      <w:r w:rsidR="00FD2A62">
        <w:rPr>
          <w:lang w:val="en-US"/>
        </w:rPr>
        <w:t>6</w:t>
      </w:r>
      <w:r w:rsidR="003C4763">
        <w:rPr>
          <w:lang w:val="en-US"/>
        </w:rPr>
        <w:t xml:space="preserve">00 to </w:t>
      </w:r>
      <w:r w:rsidR="00FD2A62">
        <w:rPr>
          <w:lang w:val="en-US"/>
        </w:rPr>
        <w:t>08</w:t>
      </w:r>
      <w:r w:rsidR="003C4763">
        <w:rPr>
          <w:lang w:val="en-US"/>
        </w:rPr>
        <w:t xml:space="preserve">00 </w:t>
      </w:r>
      <w:proofErr w:type="spellStart"/>
      <w:r w:rsidR="003C4763">
        <w:rPr>
          <w:lang w:val="en-US"/>
        </w:rPr>
        <w:t>hrs</w:t>
      </w:r>
      <w:proofErr w:type="spellEnd"/>
      <w:r w:rsidR="003C4763">
        <w:rPr>
          <w:lang w:val="en-US"/>
        </w:rPr>
        <w:t xml:space="preserve"> to ensure adequate flow of participants through the protocol (</w:t>
      </w:r>
      <w:proofErr w:type="gramStart"/>
      <w:r w:rsidR="003C4763">
        <w:rPr>
          <w:lang w:val="en-US"/>
        </w:rPr>
        <w:t>i.e.</w:t>
      </w:r>
      <w:proofErr w:type="gramEnd"/>
      <w:r w:rsidR="003C4763">
        <w:rPr>
          <w:lang w:val="en-US"/>
        </w:rPr>
        <w:t xml:space="preserve"> to allow multiple participants to complete the protocol on the same day). For each participant, onset of the intervention will be the same on all days. </w:t>
      </w:r>
      <w:r w:rsidR="003C4763" w:rsidRPr="00897E17">
        <w:rPr>
          <w:lang w:val="en-US"/>
        </w:rPr>
        <w:t xml:space="preserve">To ensure balanced glucose intake during </w:t>
      </w:r>
      <w:r w:rsidR="001E08E3" w:rsidRPr="00897E17">
        <w:rPr>
          <w:lang w:val="en-US"/>
        </w:rPr>
        <w:t>the entirety of GLU/PLAC days, participants will also ingest GLU or PLAC during the afternoon (</w:t>
      </w:r>
      <w:r w:rsidR="00373E4E">
        <w:rPr>
          <w:lang w:val="en-US"/>
        </w:rPr>
        <w:t xml:space="preserve">between </w:t>
      </w:r>
      <w:r w:rsidR="00373E4E" w:rsidRPr="00373E4E">
        <w:rPr>
          <w:lang w:val="en-US"/>
        </w:rPr>
        <w:t xml:space="preserve">1800 </w:t>
      </w:r>
      <w:proofErr w:type="spellStart"/>
      <w:r w:rsidR="00373E4E" w:rsidRPr="00373E4E">
        <w:rPr>
          <w:lang w:val="en-US"/>
        </w:rPr>
        <w:t>hrs</w:t>
      </w:r>
      <w:proofErr w:type="spellEnd"/>
      <w:r w:rsidR="00373E4E">
        <w:rPr>
          <w:lang w:val="en-US"/>
        </w:rPr>
        <w:t xml:space="preserve"> and </w:t>
      </w:r>
      <w:r w:rsidR="00373E4E" w:rsidRPr="00373E4E">
        <w:rPr>
          <w:lang w:val="en-US"/>
        </w:rPr>
        <w:t xml:space="preserve">1900 </w:t>
      </w:r>
      <w:proofErr w:type="spellStart"/>
      <w:r w:rsidR="00373E4E" w:rsidRPr="00373E4E">
        <w:rPr>
          <w:lang w:val="en-US"/>
        </w:rPr>
        <w:t>hrs</w:t>
      </w:r>
      <w:proofErr w:type="spellEnd"/>
      <w:r w:rsidR="001E08E3" w:rsidRPr="00897E17">
        <w:rPr>
          <w:lang w:val="en-US"/>
        </w:rPr>
        <w:t xml:space="preserve">; </w:t>
      </w:r>
      <w:r w:rsidR="001E08E3">
        <w:rPr>
          <w:lang w:val="en-US"/>
        </w:rPr>
        <w:t>3</w:t>
      </w:r>
      <w:r w:rsidR="00373E4E">
        <w:rPr>
          <w:lang w:val="en-US"/>
        </w:rPr>
        <w:t xml:space="preserve"> </w:t>
      </w:r>
      <w:r w:rsidR="001E08E3">
        <w:rPr>
          <w:lang w:val="en-US"/>
        </w:rPr>
        <w:t xml:space="preserve">x </w:t>
      </w:r>
      <w:r w:rsidR="001E08E3" w:rsidRPr="00897E17">
        <w:rPr>
          <w:lang w:val="en-US"/>
        </w:rPr>
        <w:t xml:space="preserve">30 g vs. </w:t>
      </w:r>
      <w:r w:rsidR="001E08E3">
        <w:rPr>
          <w:lang w:val="en-US"/>
        </w:rPr>
        <w:t>3</w:t>
      </w:r>
      <w:r w:rsidR="00373E4E">
        <w:rPr>
          <w:lang w:val="en-US"/>
        </w:rPr>
        <w:t xml:space="preserve"> </w:t>
      </w:r>
      <w:r w:rsidR="001E08E3">
        <w:rPr>
          <w:lang w:val="en-US"/>
        </w:rPr>
        <w:t xml:space="preserve">x </w:t>
      </w:r>
      <w:r w:rsidR="001E08E3" w:rsidRPr="00897E17">
        <w:rPr>
          <w:lang w:val="en-US"/>
        </w:rPr>
        <w:t>0 g glucose), wherein the allocated supplement will</w:t>
      </w:r>
      <w:r w:rsidR="001E08E3">
        <w:rPr>
          <w:lang w:val="en-US"/>
        </w:rPr>
        <w:t xml:space="preserve"> </w:t>
      </w:r>
      <w:r w:rsidR="00A8360E" w:rsidRPr="00897E17">
        <w:rPr>
          <w:lang w:val="en-US"/>
        </w:rPr>
        <w:t xml:space="preserve">be the opposite </w:t>
      </w:r>
      <w:r w:rsidR="009F1076">
        <w:rPr>
          <w:lang w:val="en-US"/>
        </w:rPr>
        <w:t>to</w:t>
      </w:r>
      <w:r w:rsidR="009F1076" w:rsidRPr="00897E17">
        <w:rPr>
          <w:lang w:val="en-US"/>
        </w:rPr>
        <w:t xml:space="preserve"> </w:t>
      </w:r>
      <w:r w:rsidR="00256E23" w:rsidRPr="00897E17">
        <w:rPr>
          <w:lang w:val="en-US"/>
        </w:rPr>
        <w:t>what was ingested in connection with training (</w:t>
      </w:r>
      <w:proofErr w:type="gramStart"/>
      <w:r w:rsidR="009F1076">
        <w:rPr>
          <w:lang w:val="en-US"/>
        </w:rPr>
        <w:t>i.e.</w:t>
      </w:r>
      <w:proofErr w:type="gramEnd"/>
      <w:r w:rsidR="009F1076">
        <w:rPr>
          <w:lang w:val="en-US"/>
        </w:rPr>
        <w:t xml:space="preserve"> </w:t>
      </w:r>
      <w:r w:rsidR="00256E23" w:rsidRPr="00897E17">
        <w:rPr>
          <w:lang w:val="en-US"/>
        </w:rPr>
        <w:t xml:space="preserve">between 0700 </w:t>
      </w:r>
      <w:proofErr w:type="spellStart"/>
      <w:r w:rsidR="00256E23" w:rsidRPr="00897E17">
        <w:rPr>
          <w:lang w:val="en-US"/>
        </w:rPr>
        <w:t>hrs</w:t>
      </w:r>
      <w:proofErr w:type="spellEnd"/>
      <w:r w:rsidR="00256E23" w:rsidRPr="00897E17">
        <w:rPr>
          <w:lang w:val="en-US"/>
        </w:rPr>
        <w:t xml:space="preserve"> and 1200 </w:t>
      </w:r>
      <w:proofErr w:type="spellStart"/>
      <w:r w:rsidR="00256E23" w:rsidRPr="00897E17">
        <w:rPr>
          <w:lang w:val="en-US"/>
        </w:rPr>
        <w:t>hrs</w:t>
      </w:r>
      <w:proofErr w:type="spellEnd"/>
      <w:r w:rsidR="00256E23" w:rsidRPr="00897E17">
        <w:rPr>
          <w:lang w:val="en-US"/>
        </w:rPr>
        <w:t xml:space="preserve">). Between 1200 </w:t>
      </w:r>
      <w:proofErr w:type="spellStart"/>
      <w:r w:rsidR="00256E23" w:rsidRPr="00897E17">
        <w:rPr>
          <w:lang w:val="en-US"/>
        </w:rPr>
        <w:t>hrs</w:t>
      </w:r>
      <w:proofErr w:type="spellEnd"/>
      <w:r w:rsidR="00256E23" w:rsidRPr="00897E17">
        <w:rPr>
          <w:lang w:val="en-US"/>
        </w:rPr>
        <w:t xml:space="preserve"> and </w:t>
      </w:r>
      <w:r w:rsidR="00576F45" w:rsidRPr="00897E17">
        <w:rPr>
          <w:lang w:val="en-US"/>
        </w:rPr>
        <w:t xml:space="preserve">2200 </w:t>
      </w:r>
      <w:proofErr w:type="spellStart"/>
      <w:r w:rsidR="00576F45" w:rsidRPr="00897E17">
        <w:rPr>
          <w:lang w:val="en-US"/>
        </w:rPr>
        <w:t>hrs</w:t>
      </w:r>
      <w:proofErr w:type="spellEnd"/>
      <w:r w:rsidR="00576F45" w:rsidRPr="00897E17">
        <w:rPr>
          <w:lang w:val="en-US"/>
        </w:rPr>
        <w:t xml:space="preserve"> on intervention days, participants </w:t>
      </w:r>
      <w:r w:rsidR="00576F45">
        <w:rPr>
          <w:lang w:val="en-US"/>
        </w:rPr>
        <w:t xml:space="preserve">will </w:t>
      </w:r>
      <w:r w:rsidR="00576F45" w:rsidRPr="00897E17">
        <w:rPr>
          <w:lang w:val="en-US"/>
        </w:rPr>
        <w:t xml:space="preserve">ingest a freely chosen </w:t>
      </w:r>
      <w:r w:rsidR="00243205" w:rsidRPr="00897E17">
        <w:rPr>
          <w:lang w:val="en-US"/>
        </w:rPr>
        <w:t>diet</w:t>
      </w:r>
      <w:r w:rsidR="0028333A" w:rsidRPr="0028333A">
        <w:rPr>
          <w:lang w:val="en-US"/>
        </w:rPr>
        <w:t xml:space="preserve">, advocated to amount to a daily energy consumption of </w:t>
      </w:r>
      <w:r w:rsidR="0031192A">
        <w:rPr>
          <w:lang w:val="en-US"/>
        </w:rPr>
        <w:t>40</w:t>
      </w:r>
      <w:r w:rsidR="0031192A" w:rsidRPr="0028333A">
        <w:rPr>
          <w:lang w:val="en-US"/>
        </w:rPr>
        <w:t xml:space="preserve"> </w:t>
      </w:r>
      <w:r w:rsidR="0028333A" w:rsidRPr="0028333A">
        <w:rPr>
          <w:lang w:val="en-US"/>
        </w:rPr>
        <w:t>kcal</w:t>
      </w:r>
      <w:r w:rsidR="003C4763">
        <w:rPr>
          <w:lang w:val="en-US"/>
        </w:rPr>
        <w:t xml:space="preserve"> </w:t>
      </w:r>
      <w:r w:rsidR="0028333A" w:rsidRPr="0028333A">
        <w:rPr>
          <w:rFonts w:ascii="Cambria Math" w:hAnsi="Cambria Math" w:cs="Cambria Math"/>
          <w:lang w:val="en-US"/>
        </w:rPr>
        <w:t>⋅</w:t>
      </w:r>
      <w:r w:rsidR="003C4763">
        <w:rPr>
          <w:rFonts w:ascii="Cambria Math" w:hAnsi="Cambria Math" w:cs="Cambria Math"/>
          <w:lang w:val="en-US"/>
        </w:rPr>
        <w:t xml:space="preserve"> </w:t>
      </w:r>
      <w:r w:rsidR="0028333A" w:rsidRPr="0028333A">
        <w:rPr>
          <w:lang w:val="en-US"/>
        </w:rPr>
        <w:t xml:space="preserve">kg body </w:t>
      </w:r>
      <w:proofErr w:type="gramStart"/>
      <w:r w:rsidR="0028333A" w:rsidRPr="0028333A">
        <w:rPr>
          <w:lang w:val="en-US"/>
        </w:rPr>
        <w:t>mass</w:t>
      </w:r>
      <w:r w:rsidR="0028333A" w:rsidRPr="00D258A6">
        <w:rPr>
          <w:vertAlign w:val="superscript"/>
          <w:lang w:val="en-US"/>
        </w:rPr>
        <w:t>-1</w:t>
      </w:r>
      <w:proofErr w:type="gramEnd"/>
      <w:r w:rsidR="00243205" w:rsidRPr="00897E17">
        <w:rPr>
          <w:lang w:val="en-US"/>
        </w:rPr>
        <w:t xml:space="preserve">. This self-chosen diet plan will </w:t>
      </w:r>
      <w:r w:rsidR="00243205">
        <w:rPr>
          <w:lang w:val="en-US"/>
        </w:rPr>
        <w:t xml:space="preserve">be registered using </w:t>
      </w:r>
      <w:r w:rsidR="00F120FA">
        <w:rPr>
          <w:lang w:val="en-US"/>
        </w:rPr>
        <w:t>M</w:t>
      </w:r>
      <w:r w:rsidR="001D1F83">
        <w:rPr>
          <w:lang w:val="en-US"/>
        </w:rPr>
        <w:t>y</w:t>
      </w:r>
      <w:r w:rsidR="00F120FA">
        <w:rPr>
          <w:lang w:val="en-US"/>
        </w:rPr>
        <w:t>F</w:t>
      </w:r>
      <w:r w:rsidR="001D1F83">
        <w:rPr>
          <w:lang w:val="en-US"/>
        </w:rPr>
        <w:t>itness</w:t>
      </w:r>
      <w:r w:rsidR="00F120FA">
        <w:rPr>
          <w:lang w:val="en-US"/>
        </w:rPr>
        <w:t>P</w:t>
      </w:r>
      <w:r w:rsidR="001D1F83">
        <w:rPr>
          <w:lang w:val="en-US"/>
        </w:rPr>
        <w:t>al</w:t>
      </w:r>
      <w:r w:rsidR="00F120FA">
        <w:rPr>
          <w:lang w:val="en-US"/>
        </w:rPr>
        <w:t xml:space="preserve"> </w:t>
      </w:r>
      <w:r w:rsidR="00243205">
        <w:rPr>
          <w:lang w:val="en-US"/>
        </w:rPr>
        <w:t xml:space="preserve">and will </w:t>
      </w:r>
      <w:r w:rsidR="00243205" w:rsidRPr="00897E17">
        <w:rPr>
          <w:lang w:val="en-US"/>
        </w:rPr>
        <w:t xml:space="preserve">be repeated on </w:t>
      </w:r>
      <w:r w:rsidR="00CC1D13" w:rsidRPr="00897E17">
        <w:rPr>
          <w:lang w:val="en-US"/>
        </w:rPr>
        <w:t>pairwise consecutive days (</w:t>
      </w:r>
      <w:proofErr w:type="gramStart"/>
      <w:r w:rsidR="00CC1D13" w:rsidRPr="00897E17">
        <w:rPr>
          <w:lang w:val="en-US"/>
        </w:rPr>
        <w:t>i.e.</w:t>
      </w:r>
      <w:proofErr w:type="gramEnd"/>
      <w:r w:rsidR="00CC1D13" w:rsidRPr="00897E17">
        <w:rPr>
          <w:lang w:val="en-US"/>
        </w:rPr>
        <w:t xml:space="preserve"> on days 1-2, 3-4, 5-6, </w:t>
      </w:r>
      <w:proofErr w:type="spellStart"/>
      <w:r w:rsidR="00CC1D13" w:rsidRPr="00897E17">
        <w:rPr>
          <w:lang w:val="en-US"/>
        </w:rPr>
        <w:t>etc</w:t>
      </w:r>
      <w:proofErr w:type="spellEnd"/>
      <w:r w:rsidR="00CC1D13" w:rsidRPr="00897E17">
        <w:rPr>
          <w:lang w:val="en-US"/>
        </w:rPr>
        <w:t>)</w:t>
      </w:r>
      <w:r w:rsidR="00CC1D13">
        <w:rPr>
          <w:lang w:val="en-US"/>
        </w:rPr>
        <w:t>, thus ensuring</w:t>
      </w:r>
      <w:r w:rsidR="00CC1D13" w:rsidRPr="00897E17">
        <w:rPr>
          <w:lang w:val="en-US"/>
        </w:rPr>
        <w:t xml:space="preserve"> similar premises for training</w:t>
      </w:r>
      <w:r w:rsidR="00151DFC">
        <w:rPr>
          <w:lang w:val="en-US"/>
        </w:rPr>
        <w:t xml:space="preserve"> </w:t>
      </w:r>
      <w:r w:rsidR="00151DFC" w:rsidRPr="00897E17">
        <w:rPr>
          <w:lang w:val="en-US"/>
        </w:rPr>
        <w:t>responses in the two legs.</w:t>
      </w:r>
      <w:r w:rsidR="00151DFC" w:rsidRPr="00D35F29">
        <w:rPr>
          <w:lang w:val="en-US"/>
        </w:rPr>
        <w:t xml:space="preserve"> </w:t>
      </w:r>
      <w:r w:rsidR="00151DFC">
        <w:rPr>
          <w:lang w:val="en-US"/>
        </w:rPr>
        <w:t xml:space="preserve">Between 2200 </w:t>
      </w:r>
      <w:proofErr w:type="spellStart"/>
      <w:r w:rsidR="00151DFC">
        <w:rPr>
          <w:lang w:val="en-US"/>
        </w:rPr>
        <w:t>hrs</w:t>
      </w:r>
      <w:proofErr w:type="spellEnd"/>
      <w:r w:rsidR="00151DFC">
        <w:rPr>
          <w:lang w:val="en-US"/>
        </w:rPr>
        <w:t xml:space="preserve"> and 0700 </w:t>
      </w:r>
      <w:proofErr w:type="spellStart"/>
      <w:r w:rsidR="00151DFC">
        <w:rPr>
          <w:lang w:val="en-US"/>
        </w:rPr>
        <w:t>hrs</w:t>
      </w:r>
      <w:proofErr w:type="spellEnd"/>
      <w:r w:rsidR="00151DFC">
        <w:rPr>
          <w:lang w:val="en-US"/>
        </w:rPr>
        <w:t xml:space="preserve"> (alternatively 2100-0600 or 2300-0800), participants will remain in a fasted state.</w:t>
      </w:r>
    </w:p>
    <w:p w14:paraId="63B4E6BD" w14:textId="1FEFE864" w:rsidR="00243205" w:rsidRDefault="00243205" w:rsidP="00D258A6">
      <w:pPr>
        <w:spacing w:line="240" w:lineRule="auto"/>
        <w:rPr>
          <w:lang w:val="en-US"/>
        </w:rPr>
      </w:pPr>
    </w:p>
    <w:p w14:paraId="064B53FC" w14:textId="0B96AEB9" w:rsidR="00530426" w:rsidRDefault="004666A4" w:rsidP="00530426">
      <w:pPr>
        <w:spacing w:after="0" w:line="360" w:lineRule="auto"/>
        <w:rPr>
          <w:b/>
          <w:lang w:val="en-GB"/>
        </w:rPr>
      </w:pPr>
      <w:r>
        <w:rPr>
          <w:b/>
          <w:noProof/>
          <w:lang w:val="en-GB"/>
        </w:rPr>
        <w:lastRenderedPageBreak/>
        <w:drawing>
          <wp:inline distT="0" distB="0" distL="0" distR="0" wp14:anchorId="5CB1EB2E" wp14:editId="4B155CE4">
            <wp:extent cx="5118660" cy="4581727"/>
            <wp:effectExtent l="0" t="0" r="6350" b="0"/>
            <wp:docPr id="5" name="Bilde 5" descr="Et bilde som inneholder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2. Flow chart intervention.png"/>
                    <pic:cNvPicPr/>
                  </pic:nvPicPr>
                  <pic:blipFill>
                    <a:blip r:embed="rId10">
                      <a:extLst>
                        <a:ext uri="{28A0092B-C50C-407E-A947-70E740481C1C}">
                          <a14:useLocalDpi xmlns:a14="http://schemas.microsoft.com/office/drawing/2010/main" val="0"/>
                        </a:ext>
                      </a:extLst>
                    </a:blip>
                    <a:stretch>
                      <a:fillRect/>
                    </a:stretch>
                  </pic:blipFill>
                  <pic:spPr>
                    <a:xfrm>
                      <a:off x="0" y="0"/>
                      <a:ext cx="5161013" cy="4619637"/>
                    </a:xfrm>
                    <a:prstGeom prst="rect">
                      <a:avLst/>
                    </a:prstGeom>
                  </pic:spPr>
                </pic:pic>
              </a:graphicData>
            </a:graphic>
          </wp:inline>
        </w:drawing>
      </w:r>
    </w:p>
    <w:p w14:paraId="12E1B0E8" w14:textId="26E30EB4" w:rsidR="00530426" w:rsidRPr="003D1AD3" w:rsidRDefault="00530426" w:rsidP="0091066B">
      <w:pPr>
        <w:spacing w:before="120" w:after="0" w:line="240" w:lineRule="auto"/>
        <w:rPr>
          <w:rFonts w:ascii="Times New Roman" w:hAnsi="Times New Roman" w:cs="Times New Roman"/>
          <w:b/>
          <w:sz w:val="18"/>
          <w:szCs w:val="18"/>
          <w:lang w:val="en-GB"/>
        </w:rPr>
      </w:pPr>
      <w:r w:rsidRPr="003D1AD3">
        <w:rPr>
          <w:rFonts w:ascii="Times New Roman" w:hAnsi="Times New Roman" w:cs="Times New Roman"/>
          <w:b/>
          <w:sz w:val="18"/>
          <w:szCs w:val="18"/>
          <w:lang w:val="en-GB"/>
        </w:rPr>
        <w:t xml:space="preserve">Figure </w:t>
      </w:r>
      <w:r w:rsidR="00B70179">
        <w:rPr>
          <w:rFonts w:ascii="Times New Roman" w:hAnsi="Times New Roman" w:cs="Times New Roman"/>
          <w:b/>
          <w:sz w:val="18"/>
          <w:szCs w:val="18"/>
          <w:lang w:val="en-GB"/>
        </w:rPr>
        <w:t>2</w:t>
      </w:r>
      <w:r w:rsidRPr="003D1AD3">
        <w:rPr>
          <w:rFonts w:ascii="Times New Roman" w:hAnsi="Times New Roman" w:cs="Times New Roman"/>
          <w:b/>
          <w:sz w:val="18"/>
          <w:szCs w:val="18"/>
          <w:lang w:val="en-GB"/>
        </w:rPr>
        <w:t>.</w:t>
      </w:r>
      <w:r w:rsidRPr="003D1AD3">
        <w:rPr>
          <w:rFonts w:ascii="Times New Roman" w:hAnsi="Times New Roman" w:cs="Times New Roman"/>
          <w:sz w:val="18"/>
          <w:szCs w:val="18"/>
          <w:lang w:val="en-GB"/>
        </w:rPr>
        <w:t xml:space="preserve"> Flowchart of the intervention.</w:t>
      </w:r>
      <w:r w:rsidRPr="003D1AD3">
        <w:rPr>
          <w:rFonts w:ascii="Times New Roman" w:hAnsi="Times New Roman" w:cs="Times New Roman"/>
          <w:sz w:val="18"/>
          <w:szCs w:val="18"/>
          <w:lang w:val="en-US"/>
        </w:rPr>
        <w:t xml:space="preserve"> The order in which participants perform the two intervention blocks will be determined in a planned randomized fashion. Half the participants (n=</w:t>
      </w:r>
      <w:r w:rsidR="00C4691F">
        <w:rPr>
          <w:rFonts w:ascii="Times New Roman" w:hAnsi="Times New Roman" w:cs="Times New Roman"/>
          <w:sz w:val="18"/>
          <w:szCs w:val="18"/>
          <w:lang w:val="en-US"/>
        </w:rPr>
        <w:t>10</w:t>
      </w:r>
      <w:r w:rsidRPr="003D1AD3">
        <w:rPr>
          <w:rFonts w:ascii="Times New Roman" w:hAnsi="Times New Roman" w:cs="Times New Roman"/>
          <w:sz w:val="18"/>
          <w:szCs w:val="18"/>
          <w:lang w:val="en-US"/>
        </w:rPr>
        <w:t>) will commence the intervention with GLU on Day 1, while the other half (n=</w:t>
      </w:r>
      <w:r w:rsidR="00C4691F">
        <w:rPr>
          <w:rFonts w:ascii="Times New Roman" w:hAnsi="Times New Roman" w:cs="Times New Roman"/>
          <w:sz w:val="18"/>
          <w:szCs w:val="18"/>
          <w:lang w:val="en-US"/>
        </w:rPr>
        <w:t>10</w:t>
      </w:r>
      <w:r w:rsidRPr="003D1AD3">
        <w:rPr>
          <w:rFonts w:ascii="Times New Roman" w:hAnsi="Times New Roman" w:cs="Times New Roman"/>
          <w:sz w:val="18"/>
          <w:szCs w:val="18"/>
          <w:lang w:val="en-US"/>
        </w:rPr>
        <w:t>) will commence with PLAC. Moreover, for participants starting with GLU, half will perform training on their dominant leg, while the other half will perform training on their non-dominant leg. The same will be the case for participants starting with PLAC.</w:t>
      </w:r>
    </w:p>
    <w:p w14:paraId="774C7D42" w14:textId="1298BA43" w:rsidR="003C4763" w:rsidRPr="00F44395" w:rsidRDefault="001A33E2" w:rsidP="006539EE">
      <w:pPr>
        <w:spacing w:before="240" w:line="240" w:lineRule="auto"/>
        <w:rPr>
          <w:lang w:val="en-US"/>
        </w:rPr>
      </w:pPr>
      <w:r>
        <w:rPr>
          <w:lang w:val="en-US"/>
        </w:rPr>
        <w:t>One bolus of GLU will be ingested as 30 g Glucose (</w:t>
      </w:r>
      <w:proofErr w:type="spellStart"/>
      <w:r>
        <w:rPr>
          <w:lang w:val="en-US"/>
        </w:rPr>
        <w:t>Glucosum</w:t>
      </w:r>
      <w:proofErr w:type="spellEnd"/>
      <w:r>
        <w:rPr>
          <w:lang w:val="en-US"/>
        </w:rPr>
        <w:t xml:space="preserve"> </w:t>
      </w:r>
      <w:proofErr w:type="spellStart"/>
      <w:r>
        <w:rPr>
          <w:lang w:val="en-US"/>
        </w:rPr>
        <w:t>monohydricum</w:t>
      </w:r>
      <w:proofErr w:type="spellEnd"/>
      <w:r>
        <w:rPr>
          <w:lang w:val="en-US"/>
        </w:rPr>
        <w:t xml:space="preserve">, </w:t>
      </w:r>
      <w:r w:rsidRPr="00C16513">
        <w:rPr>
          <w:lang w:val="en-US"/>
        </w:rPr>
        <w:t xml:space="preserve">Merck </w:t>
      </w:r>
      <w:proofErr w:type="spellStart"/>
      <w:r w:rsidRPr="00C16513">
        <w:rPr>
          <w:lang w:val="en-US"/>
        </w:rPr>
        <w:t>KGaA</w:t>
      </w:r>
      <w:proofErr w:type="spellEnd"/>
      <w:r w:rsidRPr="00C16513">
        <w:rPr>
          <w:lang w:val="en-US"/>
        </w:rPr>
        <w:t>, Darmstadt, Germany</w:t>
      </w:r>
      <w:r>
        <w:rPr>
          <w:lang w:val="en-US"/>
        </w:rPr>
        <w:t>) mixed with 300 ml Fun Light saft/juice (</w:t>
      </w:r>
      <w:proofErr w:type="spellStart"/>
      <w:r>
        <w:rPr>
          <w:lang w:val="en-US"/>
        </w:rPr>
        <w:t>Orkla</w:t>
      </w:r>
      <w:proofErr w:type="spellEnd"/>
      <w:r>
        <w:rPr>
          <w:lang w:val="en-US"/>
        </w:rPr>
        <w:t xml:space="preserve">, Oslo, Norway). One bolus of PLAC will be ingested as </w:t>
      </w:r>
      <w:r w:rsidR="003B7C55">
        <w:rPr>
          <w:lang w:val="en-US"/>
        </w:rPr>
        <w:t>100 m</w:t>
      </w:r>
      <w:r>
        <w:rPr>
          <w:lang w:val="en-US"/>
        </w:rPr>
        <w:t>g Stevia</w:t>
      </w:r>
      <w:r w:rsidRPr="00001024">
        <w:rPr>
          <w:lang w:val="en-US"/>
        </w:rPr>
        <w:t xml:space="preserve"> </w:t>
      </w:r>
      <w:r w:rsidR="00665C47">
        <w:rPr>
          <w:lang w:val="en-US"/>
        </w:rPr>
        <w:t>powder</w:t>
      </w:r>
      <w:r w:rsidRPr="002E721B">
        <w:rPr>
          <w:lang w:val="en-US"/>
        </w:rPr>
        <w:t xml:space="preserve"> (</w:t>
      </w:r>
      <w:proofErr w:type="spellStart"/>
      <w:r w:rsidRPr="002E721B">
        <w:rPr>
          <w:lang w:val="en-US"/>
        </w:rPr>
        <w:t>Steviosa</w:t>
      </w:r>
      <w:proofErr w:type="spellEnd"/>
      <w:r w:rsidRPr="002E721B">
        <w:rPr>
          <w:lang w:val="en-US"/>
        </w:rPr>
        <w:t>, Soma Nordic AS, Oslo, Norway)</w:t>
      </w:r>
      <w:r>
        <w:rPr>
          <w:lang w:val="en-US"/>
        </w:rPr>
        <w:t xml:space="preserve">, containing the natural </w:t>
      </w:r>
      <w:r w:rsidR="009341AA">
        <w:rPr>
          <w:lang w:val="en-US"/>
        </w:rPr>
        <w:t>sweetener erythritol</w:t>
      </w:r>
      <w:r w:rsidR="007F3BE8">
        <w:rPr>
          <w:lang w:val="en-US"/>
        </w:rPr>
        <w:t xml:space="preserve"> in amounts equivalent to the sweetness of 30 g glucose</w:t>
      </w:r>
      <w:r w:rsidR="009341AA">
        <w:rPr>
          <w:lang w:val="en-US"/>
        </w:rPr>
        <w:t>,</w:t>
      </w:r>
      <w:r w:rsidR="009341AA" w:rsidRPr="002E721B">
        <w:rPr>
          <w:lang w:val="en-US"/>
        </w:rPr>
        <w:t xml:space="preserve"> mixed with 300 ml Fun Light saft/juice (</w:t>
      </w:r>
      <w:proofErr w:type="spellStart"/>
      <w:r w:rsidR="009341AA" w:rsidRPr="002E721B">
        <w:rPr>
          <w:lang w:val="en-US"/>
        </w:rPr>
        <w:t>Orkla</w:t>
      </w:r>
      <w:proofErr w:type="spellEnd"/>
      <w:r w:rsidR="009341AA" w:rsidRPr="002E721B">
        <w:rPr>
          <w:lang w:val="en-US"/>
        </w:rPr>
        <w:t>, Oslo, Norway). Hence, GLU and PLAC supplement</w:t>
      </w:r>
      <w:r w:rsidR="009341AA">
        <w:rPr>
          <w:lang w:val="en-US"/>
        </w:rPr>
        <w:t>s</w:t>
      </w:r>
      <w:r w:rsidR="009341AA" w:rsidRPr="002E721B">
        <w:rPr>
          <w:lang w:val="en-US"/>
        </w:rPr>
        <w:t xml:space="preserve"> will have identical chemical composition, except for</w:t>
      </w:r>
      <w:r w:rsidR="009341AA">
        <w:rPr>
          <w:lang w:val="en-US"/>
        </w:rPr>
        <w:t xml:space="preserve"> their content of</w:t>
      </w:r>
      <w:r w:rsidR="009341AA" w:rsidRPr="002E721B">
        <w:rPr>
          <w:lang w:val="en-US"/>
        </w:rPr>
        <w:t xml:space="preserve"> glucose</w:t>
      </w:r>
      <w:r w:rsidR="009341AA">
        <w:rPr>
          <w:lang w:val="en-US"/>
        </w:rPr>
        <w:t>/</w:t>
      </w:r>
      <w:proofErr w:type="spellStart"/>
      <w:r w:rsidR="009341AA">
        <w:rPr>
          <w:lang w:val="en-US"/>
        </w:rPr>
        <w:t>Steviosa</w:t>
      </w:r>
      <w:proofErr w:type="spellEnd"/>
      <w:r w:rsidR="009341AA">
        <w:rPr>
          <w:lang w:val="en-US"/>
        </w:rPr>
        <w:t xml:space="preserve">. </w:t>
      </w:r>
      <w:r w:rsidR="009341AA" w:rsidRPr="00001024">
        <w:rPr>
          <w:lang w:val="en-US"/>
        </w:rPr>
        <w:t xml:space="preserve">Stevia </w:t>
      </w:r>
      <w:r w:rsidR="00665C47">
        <w:rPr>
          <w:lang w:val="en-US"/>
        </w:rPr>
        <w:t>powder</w:t>
      </w:r>
      <w:r w:rsidR="009341AA">
        <w:rPr>
          <w:lang w:val="en-US"/>
        </w:rPr>
        <w:t xml:space="preserve"> and erythritol are </w:t>
      </w:r>
      <w:r w:rsidR="009341AA" w:rsidRPr="002D2B11">
        <w:rPr>
          <w:rFonts w:cstheme="minorHAnsi"/>
          <w:lang w:val="en-US"/>
        </w:rPr>
        <w:t>suitable placebo sweetener</w:t>
      </w:r>
      <w:r w:rsidR="009341AA">
        <w:rPr>
          <w:rFonts w:cstheme="minorHAnsi"/>
          <w:lang w:val="en-US"/>
        </w:rPr>
        <w:t>s</w:t>
      </w:r>
      <w:r w:rsidR="009341AA" w:rsidRPr="002D2B11">
        <w:rPr>
          <w:rFonts w:cstheme="minorHAnsi"/>
          <w:lang w:val="en-US"/>
        </w:rPr>
        <w:t xml:space="preserve">, as </w:t>
      </w:r>
      <w:r w:rsidR="009341AA">
        <w:rPr>
          <w:rFonts w:cstheme="minorHAnsi"/>
          <w:lang w:val="en-US"/>
        </w:rPr>
        <w:t>they</w:t>
      </w:r>
      <w:r w:rsidR="009341AA" w:rsidRPr="002D2B11">
        <w:rPr>
          <w:rFonts w:cstheme="minorHAnsi"/>
          <w:lang w:val="en-US"/>
        </w:rPr>
        <w:t xml:space="preserve"> neither increases glucose levels </w:t>
      </w:r>
      <w:r w:rsidR="002A3F52" w:rsidRPr="002D2B11">
        <w:rPr>
          <w:rFonts w:cstheme="minorHAnsi"/>
          <w:lang w:val="en-US"/>
        </w:rPr>
        <w:t xml:space="preserve">in blood nor leads to insulin responses </w:t>
      </w:r>
      <w:r w:rsidR="002A3F52" w:rsidRPr="002D2B11">
        <w:rPr>
          <w:rFonts w:cstheme="minorHAnsi"/>
          <w:color w:val="000000"/>
          <w:lang w:val="en-US"/>
        </w:rPr>
        <w:fldChar w:fldCharType="begin">
          <w:fldData xml:space="preserve">PEVuZE5vdGU+PENpdGU+PEF1dGhvcj5UZXk8L0F1dGhvcj48WWVhcj4yMDE3PC9ZZWFyPjxSZWNO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</w:fldData>
        </w:fldChar>
      </w:r>
      <w:r w:rsidR="007C2DAF">
        <w:rPr>
          <w:rFonts w:cstheme="minorHAnsi"/>
          <w:color w:val="000000"/>
          <w:lang w:val="en-US"/>
        </w:rPr>
        <w:instrText xml:space="preserve"> ADDIN EN.CITE </w:instrText>
      </w:r>
      <w:r w:rsidR="007C2DAF">
        <w:rPr>
          <w:rFonts w:cstheme="minorHAnsi"/>
          <w:color w:val="000000"/>
          <w:lang w:val="en-US"/>
        </w:rPr>
        <w:fldChar w:fldCharType="begin">
          <w:fldData xml:space="preserve">PEVuZE5vdGU+PENpdGU+PEF1dGhvcj5UZXk8L0F1dGhvcj48WWVhcj4yMDE3PC9ZZWFyPjxSZWNO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</w:fldData>
        </w:fldChar>
      </w:r>
      <w:r w:rsidR="007C2DAF">
        <w:rPr>
          <w:rFonts w:cstheme="minorHAnsi"/>
          <w:color w:val="000000"/>
          <w:lang w:val="en-US"/>
        </w:rPr>
        <w:instrText xml:space="preserve"> ADDIN EN.CITE.DATA </w:instrText>
      </w:r>
      <w:r w:rsidR="007C2DAF">
        <w:rPr>
          <w:rFonts w:cstheme="minorHAnsi"/>
          <w:color w:val="000000"/>
          <w:lang w:val="en-US"/>
        </w:rPr>
      </w:r>
      <w:r w:rsidR="007C2DAF">
        <w:rPr>
          <w:rFonts w:cstheme="minorHAnsi"/>
          <w:color w:val="000000"/>
          <w:lang w:val="en-US"/>
        </w:rPr>
        <w:fldChar w:fldCharType="end"/>
      </w:r>
      <w:r w:rsidR="002A3F52" w:rsidRPr="002D2B11">
        <w:rPr>
          <w:rFonts w:cstheme="minorHAnsi"/>
          <w:color w:val="000000"/>
          <w:lang w:val="en-US"/>
        </w:rPr>
      </w:r>
      <w:r w:rsidR="002A3F52" w:rsidRPr="002D2B11">
        <w:rPr>
          <w:rFonts w:cstheme="minorHAnsi"/>
          <w:color w:val="000000"/>
          <w:lang w:val="en-US"/>
        </w:rPr>
        <w:fldChar w:fldCharType="separate"/>
      </w:r>
      <w:r w:rsidR="007C2DAF">
        <w:rPr>
          <w:rFonts w:cstheme="minorHAnsi"/>
          <w:noProof/>
          <w:color w:val="000000"/>
          <w:lang w:val="en-US"/>
        </w:rPr>
        <w:t>[17, 18]</w:t>
      </w:r>
      <w:r w:rsidR="002A3F52" w:rsidRPr="002D2B11">
        <w:rPr>
          <w:rFonts w:cstheme="minorHAnsi"/>
          <w:color w:val="000000"/>
          <w:lang w:val="en-US"/>
        </w:rPr>
        <w:fldChar w:fldCharType="end"/>
      </w:r>
      <w:r w:rsidR="002A3F52" w:rsidRPr="002D2B11">
        <w:rPr>
          <w:rFonts w:cstheme="minorHAnsi"/>
          <w:lang w:val="en-US"/>
        </w:rPr>
        <w:t xml:space="preserve">.  </w:t>
      </w:r>
      <w:r w:rsidR="002A3F52">
        <w:rPr>
          <w:rFonts w:cstheme="minorHAnsi"/>
          <w:lang w:val="en-US"/>
        </w:rPr>
        <w:t xml:space="preserve">Neither </w:t>
      </w:r>
      <w:r w:rsidR="002A3F52" w:rsidRPr="002D2B11">
        <w:rPr>
          <w:rFonts w:cstheme="minorHAnsi"/>
          <w:lang w:val="en-US"/>
        </w:rPr>
        <w:t xml:space="preserve">Stevia </w:t>
      </w:r>
      <w:r w:rsidR="00F3502B">
        <w:rPr>
          <w:rFonts w:cstheme="minorHAnsi"/>
          <w:lang w:val="en-US"/>
        </w:rPr>
        <w:t>powder</w:t>
      </w:r>
      <w:r w:rsidR="002A3F52" w:rsidRPr="002D2B11">
        <w:rPr>
          <w:rFonts w:cstheme="minorHAnsi"/>
          <w:lang w:val="en-US"/>
        </w:rPr>
        <w:t xml:space="preserve"> </w:t>
      </w:r>
      <w:r w:rsidR="002A3F52">
        <w:rPr>
          <w:rFonts w:cstheme="minorHAnsi"/>
          <w:lang w:val="en-US"/>
        </w:rPr>
        <w:t>nor erythritol are</w:t>
      </w:r>
      <w:r w:rsidR="002A3F52" w:rsidRPr="002D2B11">
        <w:rPr>
          <w:rFonts w:cstheme="minorHAnsi"/>
          <w:lang w:val="en-US"/>
        </w:rPr>
        <w:t xml:space="preserve"> </w:t>
      </w:r>
      <w:r w:rsidR="003C4763" w:rsidRPr="002D2B11">
        <w:rPr>
          <w:rFonts w:cstheme="minorHAnsi"/>
          <w:lang w:val="en-US"/>
        </w:rPr>
        <w:t>defined as drug</w:t>
      </w:r>
      <w:r w:rsidR="003C4763">
        <w:rPr>
          <w:rFonts w:cstheme="minorHAnsi"/>
          <w:lang w:val="en-US"/>
        </w:rPr>
        <w:t>s according to Norwegian law</w:t>
      </w:r>
      <w:r w:rsidR="003C4763" w:rsidRPr="002D2B11">
        <w:rPr>
          <w:rFonts w:cstheme="minorHAnsi"/>
          <w:lang w:val="en-US"/>
        </w:rPr>
        <w:t xml:space="preserve"> </w:t>
      </w:r>
      <w:r w:rsidR="003C4763" w:rsidRPr="002D2B11">
        <w:rPr>
          <w:rFonts w:cstheme="minorHAnsi"/>
          <w:color w:val="333333"/>
          <w:shd w:val="clear" w:color="auto" w:fill="FFFFFF"/>
          <w:lang w:val="en-US"/>
        </w:rPr>
        <w:t>(</w:t>
      </w:r>
      <w:r w:rsidR="00923B9D">
        <w:fldChar w:fldCharType="begin"/>
      </w:r>
      <w:r w:rsidR="00923B9D" w:rsidRPr="00923B9D">
        <w:rPr>
          <w:lang w:val="en-GB"/>
          <w:rPrChange w:id="1" w:author="sara moen" w:date="2021-04-20T20:42:00Z">
            <w:rPr/>
          </w:rPrChange>
        </w:rPr>
        <w:instrText xml:space="preserve"> HYPERLINK "https://lovdata.no/dokument/SF/forskrift/1999-12-27-1565" </w:instrText>
      </w:r>
      <w:r w:rsidR="00923B9D">
        <w:fldChar w:fldCharType="separate"/>
      </w:r>
      <w:r w:rsidR="003C4763" w:rsidRPr="002D2B11">
        <w:rPr>
          <w:rStyle w:val="Hyperkobling"/>
          <w:rFonts w:cstheme="minorHAnsi"/>
          <w:lang w:val="en-US"/>
        </w:rPr>
        <w:t>https://lovdata.no/dokument/SF/forskrift/1999-12-27-1565</w:t>
      </w:r>
      <w:r w:rsidR="00923B9D">
        <w:rPr>
          <w:rStyle w:val="Hyperkobling"/>
          <w:rFonts w:cstheme="minorHAnsi"/>
          <w:lang w:val="en-US"/>
        </w:rPr>
        <w:fldChar w:fldCharType="end"/>
      </w:r>
      <w:r w:rsidR="003C4763" w:rsidRPr="002D2B11">
        <w:rPr>
          <w:rFonts w:cstheme="minorHAnsi"/>
          <w:lang w:val="en-US"/>
        </w:rPr>
        <w:t xml:space="preserve">). </w:t>
      </w:r>
      <w:r w:rsidR="003C4763">
        <w:rPr>
          <w:rFonts w:cstheme="minorHAnsi"/>
          <w:lang w:val="en-US"/>
        </w:rPr>
        <w:t xml:space="preserve">The taste of the two beverages will be compared </w:t>
      </w:r>
      <w:r w:rsidR="00F3502B">
        <w:rPr>
          <w:rFonts w:cstheme="minorHAnsi"/>
          <w:lang w:val="en-US"/>
        </w:rPr>
        <w:t xml:space="preserve">using </w:t>
      </w:r>
      <w:r w:rsidR="003C4763">
        <w:rPr>
          <w:rFonts w:cstheme="minorHAnsi"/>
          <w:lang w:val="en-US"/>
        </w:rPr>
        <w:t>a double-blinded crossover test</w:t>
      </w:r>
      <w:r w:rsidR="00F3502B">
        <w:rPr>
          <w:rFonts w:cstheme="minorHAnsi"/>
          <w:lang w:val="en-US"/>
        </w:rPr>
        <w:t xml:space="preserve">, performed at </w:t>
      </w:r>
      <w:r w:rsidR="003C4763">
        <w:rPr>
          <w:rFonts w:cstheme="minorHAnsi"/>
          <w:lang w:val="en-US"/>
        </w:rPr>
        <w:t xml:space="preserve">Day </w:t>
      </w:r>
      <w:r w:rsidR="00F3502B">
        <w:rPr>
          <w:rFonts w:cstheme="minorHAnsi"/>
          <w:lang w:val="en-US"/>
        </w:rPr>
        <w:t>13</w:t>
      </w:r>
      <w:r w:rsidR="003C4763">
        <w:rPr>
          <w:rFonts w:cstheme="minorHAnsi"/>
          <w:lang w:val="en-US"/>
        </w:rPr>
        <w:t xml:space="preserve">, wherein participants will ingest the two beverages in a randomized order. During the test, participants will be asked to identify the beverages as either GLU or PLAC to investigate if their content can be disclosed. </w:t>
      </w:r>
      <w:r w:rsidR="003C4763" w:rsidRPr="002D2B11">
        <w:rPr>
          <w:rFonts w:cstheme="minorHAnsi"/>
          <w:lang w:val="en-US"/>
        </w:rPr>
        <w:t>One</w:t>
      </w:r>
      <w:r w:rsidR="003C4763" w:rsidRPr="00771C56">
        <w:rPr>
          <w:lang w:val="en-US"/>
        </w:rPr>
        <w:t xml:space="preserve"> bolus of PRO will be ingested as 25 g Whey Protein Isolate (</w:t>
      </w:r>
      <w:proofErr w:type="spellStart"/>
      <w:r w:rsidR="003C4763" w:rsidRPr="00771C56">
        <w:rPr>
          <w:lang w:val="en-US"/>
        </w:rPr>
        <w:t>Proteinfabrikken</w:t>
      </w:r>
      <w:proofErr w:type="spellEnd"/>
      <w:r w:rsidR="003C4763" w:rsidRPr="00771C56">
        <w:rPr>
          <w:lang w:val="en-US"/>
        </w:rPr>
        <w:t xml:space="preserve">, </w:t>
      </w:r>
      <w:proofErr w:type="spellStart"/>
      <w:r w:rsidR="003C4763" w:rsidRPr="00771C56">
        <w:rPr>
          <w:lang w:val="en-US"/>
        </w:rPr>
        <w:t>Stokke</w:t>
      </w:r>
      <w:proofErr w:type="spellEnd"/>
      <w:r w:rsidR="003C4763" w:rsidRPr="00771C56">
        <w:rPr>
          <w:lang w:val="en-US"/>
        </w:rPr>
        <w:t>, Norway) mixed with 150 ml H</w:t>
      </w:r>
      <w:r w:rsidR="003C4763" w:rsidRPr="00771C56">
        <w:rPr>
          <w:vertAlign w:val="subscript"/>
          <w:lang w:val="en-US"/>
        </w:rPr>
        <w:t>2</w:t>
      </w:r>
      <w:r w:rsidR="003C4763" w:rsidRPr="00771C56">
        <w:rPr>
          <w:lang w:val="en-US"/>
        </w:rPr>
        <w:t>O. After onset of training, participants are free to ingest water ad libitum.</w:t>
      </w:r>
    </w:p>
    <w:p w14:paraId="3F35587B" w14:textId="737BA0D7" w:rsidR="00BF63F5" w:rsidRDefault="003C4763" w:rsidP="002B6980">
      <w:pPr>
        <w:spacing w:after="0" w:line="240" w:lineRule="auto"/>
        <w:rPr>
          <w:lang w:val="en-US"/>
        </w:rPr>
      </w:pPr>
      <w:r>
        <w:rPr>
          <w:lang w:val="en-US"/>
        </w:rPr>
        <w:t>On each intervention day, participants</w:t>
      </w:r>
      <w:r w:rsidRPr="00AE6083">
        <w:rPr>
          <w:lang w:val="en-US"/>
        </w:rPr>
        <w:t xml:space="preserve"> will </w:t>
      </w:r>
      <w:r>
        <w:rPr>
          <w:lang w:val="en-US"/>
        </w:rPr>
        <w:t xml:space="preserve">receive </w:t>
      </w:r>
      <w:r w:rsidR="00DD44EA">
        <w:rPr>
          <w:lang w:val="en-US"/>
        </w:rPr>
        <w:t>boluses</w:t>
      </w:r>
      <w:r w:rsidR="00DD44EA" w:rsidRPr="00AE6083">
        <w:rPr>
          <w:lang w:val="en-US"/>
        </w:rPr>
        <w:t xml:space="preserve"> of supplements </w:t>
      </w:r>
      <w:r w:rsidR="00DD44EA">
        <w:rPr>
          <w:lang w:val="en-US"/>
        </w:rPr>
        <w:t>in accordance with</w:t>
      </w:r>
      <w:r w:rsidR="00DD44EA" w:rsidRPr="00AE6083">
        <w:rPr>
          <w:lang w:val="en-US"/>
        </w:rPr>
        <w:t xml:space="preserve"> </w:t>
      </w:r>
      <w:r w:rsidR="00DD44EA">
        <w:rPr>
          <w:lang w:val="en-US"/>
        </w:rPr>
        <w:t>their</w:t>
      </w:r>
      <w:r w:rsidR="00DD44EA" w:rsidRPr="00AE6083">
        <w:rPr>
          <w:lang w:val="en-US"/>
        </w:rPr>
        <w:t xml:space="preserve"> </w:t>
      </w:r>
      <w:r w:rsidR="00DD44EA">
        <w:rPr>
          <w:lang w:val="en-US"/>
        </w:rPr>
        <w:t>study ID</w:t>
      </w:r>
      <w:r w:rsidR="00DD44EA" w:rsidRPr="00AE6083">
        <w:rPr>
          <w:lang w:val="en-US"/>
        </w:rPr>
        <w:t xml:space="preserve"> number. The list that links th</w:t>
      </w:r>
      <w:r w:rsidR="00DD44EA">
        <w:rPr>
          <w:lang w:val="en-US"/>
        </w:rPr>
        <w:t>is</w:t>
      </w:r>
      <w:r w:rsidR="00DD44EA" w:rsidRPr="00AE6083">
        <w:rPr>
          <w:lang w:val="en-US"/>
        </w:rPr>
        <w:t xml:space="preserve"> </w:t>
      </w:r>
      <w:r w:rsidR="00DD44EA">
        <w:rPr>
          <w:lang w:val="en-US"/>
        </w:rPr>
        <w:t>ID</w:t>
      </w:r>
      <w:r w:rsidR="00DD44EA" w:rsidRPr="00AE6083">
        <w:rPr>
          <w:lang w:val="en-US"/>
        </w:rPr>
        <w:t xml:space="preserve"> number to the </w:t>
      </w:r>
      <w:r w:rsidR="006542C4" w:rsidRPr="00AE6083">
        <w:rPr>
          <w:lang w:val="en-US"/>
        </w:rPr>
        <w:t>randomization code will be kept with the person who generated the randomization code (</w:t>
      </w:r>
      <w:r w:rsidR="009E4A94">
        <w:rPr>
          <w:lang w:val="en-US"/>
        </w:rPr>
        <w:t>PhD-student</w:t>
      </w:r>
      <w:r w:rsidR="006542C4">
        <w:rPr>
          <w:lang w:val="en-US"/>
        </w:rPr>
        <w:t xml:space="preserve"> </w:t>
      </w:r>
      <w:r w:rsidR="009E4A94">
        <w:rPr>
          <w:lang w:val="en-US"/>
        </w:rPr>
        <w:t xml:space="preserve">Knut </w:t>
      </w:r>
      <w:proofErr w:type="spellStart"/>
      <w:r w:rsidR="009E4A94">
        <w:rPr>
          <w:lang w:val="en-US"/>
        </w:rPr>
        <w:t>Sindre</w:t>
      </w:r>
      <w:proofErr w:type="spellEnd"/>
      <w:r w:rsidR="009E4A94">
        <w:rPr>
          <w:lang w:val="en-US"/>
        </w:rPr>
        <w:t xml:space="preserve"> </w:t>
      </w:r>
      <w:proofErr w:type="spellStart"/>
      <w:r w:rsidR="009E4A94">
        <w:rPr>
          <w:lang w:val="en-US"/>
        </w:rPr>
        <w:t>Mølmen</w:t>
      </w:r>
      <w:proofErr w:type="spellEnd"/>
      <w:r w:rsidR="0087462D" w:rsidRPr="00AE6083">
        <w:rPr>
          <w:lang w:val="en-US"/>
        </w:rPr>
        <w:t xml:space="preserve">) until </w:t>
      </w:r>
      <w:r w:rsidR="005333D8" w:rsidRPr="00AE6083">
        <w:rPr>
          <w:lang w:val="en-US"/>
        </w:rPr>
        <w:t xml:space="preserve">completion of data sampling and cleaning of data on main outcome measures. </w:t>
      </w:r>
      <w:r w:rsidR="005333D8">
        <w:rPr>
          <w:lang w:val="en-US"/>
        </w:rPr>
        <w:t xml:space="preserve">The study will thus be conducted as a double-blinded randomized clinical trial (RCT). </w:t>
      </w:r>
      <w:proofErr w:type="spellStart"/>
      <w:r w:rsidR="009E4A94">
        <w:rPr>
          <w:lang w:val="en-US"/>
        </w:rPr>
        <w:t>Mølmen</w:t>
      </w:r>
      <w:proofErr w:type="spellEnd"/>
      <w:r w:rsidR="009E4A94" w:rsidRPr="00AE6083">
        <w:rPr>
          <w:lang w:val="en-US"/>
        </w:rPr>
        <w:t xml:space="preserve"> </w:t>
      </w:r>
      <w:r w:rsidR="005333D8" w:rsidRPr="00AE6083">
        <w:rPr>
          <w:lang w:val="en-US"/>
        </w:rPr>
        <w:t xml:space="preserve">will not be involved in any aspects of data sampling or handling. None of the other project collaborators will have access to this list during the intervention or data handling. </w:t>
      </w:r>
    </w:p>
    <w:p w14:paraId="3E1AF4E4" w14:textId="16C92FA4" w:rsidR="00FD7C48" w:rsidRPr="00475F1B" w:rsidRDefault="00FD7C48" w:rsidP="005B57F3">
      <w:pPr>
        <w:spacing w:before="240" w:after="0" w:line="240" w:lineRule="auto"/>
        <w:rPr>
          <w:b/>
          <w:lang w:val="en-GB"/>
        </w:rPr>
      </w:pPr>
      <w:r w:rsidRPr="00475F1B">
        <w:rPr>
          <w:b/>
          <w:lang w:val="en-GB"/>
        </w:rPr>
        <w:lastRenderedPageBreak/>
        <w:t>Resistance training</w:t>
      </w:r>
      <w:r>
        <w:rPr>
          <w:b/>
          <w:lang w:val="en-GB"/>
        </w:rPr>
        <w:t xml:space="preserve"> protocol</w:t>
      </w:r>
    </w:p>
    <w:p w14:paraId="2B319C75" w14:textId="4F07B568" w:rsidR="00FD7C48" w:rsidRPr="00F44395" w:rsidRDefault="00AE6083" w:rsidP="00C57683">
      <w:pPr>
        <w:spacing w:after="240" w:line="240" w:lineRule="auto"/>
        <w:rPr>
          <w:lang w:val="en-GB"/>
        </w:rPr>
      </w:pPr>
      <w:r>
        <w:rPr>
          <w:lang w:val="en-GB"/>
        </w:rPr>
        <w:t>On all intervention days, r</w:t>
      </w:r>
      <w:r w:rsidR="00FD7C48" w:rsidRPr="00475F1B">
        <w:rPr>
          <w:lang w:val="en-GB"/>
        </w:rPr>
        <w:t xml:space="preserve">esistance training will be performed </w:t>
      </w:r>
      <w:r>
        <w:rPr>
          <w:lang w:val="en-GB"/>
        </w:rPr>
        <w:t>as</w:t>
      </w:r>
      <w:r w:rsidR="00FD7C48" w:rsidRPr="00475F1B">
        <w:rPr>
          <w:lang w:val="en-GB"/>
        </w:rPr>
        <w:t xml:space="preserve"> unilateral leg press and unilateral knee-extension, performed as three sets of 10RM. </w:t>
      </w:r>
      <w:r>
        <w:rPr>
          <w:lang w:val="en-GB"/>
        </w:rPr>
        <w:t xml:space="preserve">For each participant, the two legs will be trained on alternating days, with </w:t>
      </w:r>
      <w:r w:rsidR="00622239">
        <w:rPr>
          <w:lang w:val="en-GB"/>
        </w:rPr>
        <w:t>each</w:t>
      </w:r>
      <w:r>
        <w:rPr>
          <w:lang w:val="en-GB"/>
        </w:rPr>
        <w:t xml:space="preserve"> leg being associated with either GLU or PLAC ingestion</w:t>
      </w:r>
      <w:r w:rsidR="00F14E5F">
        <w:rPr>
          <w:lang w:val="en-GB"/>
        </w:rPr>
        <w:t xml:space="preserve"> (Figure 1)</w:t>
      </w:r>
      <w:r>
        <w:rPr>
          <w:lang w:val="en-GB"/>
        </w:rPr>
        <w:t xml:space="preserve">. </w:t>
      </w:r>
      <w:r w:rsidR="0016037B">
        <w:rPr>
          <w:lang w:val="en-GB"/>
        </w:rPr>
        <w:t>Half the</w:t>
      </w:r>
      <w:r w:rsidR="0016037B" w:rsidRPr="00622239">
        <w:rPr>
          <w:lang w:val="en-GB"/>
        </w:rPr>
        <w:t xml:space="preserve"> </w:t>
      </w:r>
      <w:r w:rsidR="00622239" w:rsidRPr="00622239">
        <w:rPr>
          <w:lang w:val="en-GB"/>
        </w:rPr>
        <w:t>participants starting with GLU</w:t>
      </w:r>
      <w:r w:rsidR="0016037B">
        <w:rPr>
          <w:lang w:val="en-GB"/>
        </w:rPr>
        <w:t xml:space="preserve"> </w:t>
      </w:r>
      <w:r w:rsidR="00622239" w:rsidRPr="00622239">
        <w:rPr>
          <w:lang w:val="en-GB"/>
        </w:rPr>
        <w:t>will train their dominant leg</w:t>
      </w:r>
      <w:r w:rsidR="0016037B">
        <w:rPr>
          <w:lang w:val="en-GB"/>
        </w:rPr>
        <w:t xml:space="preserve"> during the first training session</w:t>
      </w:r>
      <w:r w:rsidR="00622239" w:rsidRPr="00622239">
        <w:rPr>
          <w:lang w:val="en-GB"/>
        </w:rPr>
        <w:t>, while the other half will train their non-dominant leg</w:t>
      </w:r>
      <w:r w:rsidR="0016037B">
        <w:rPr>
          <w:lang w:val="en-GB"/>
        </w:rPr>
        <w:t xml:space="preserve"> during the first session</w:t>
      </w:r>
      <w:r w:rsidR="00F14E5F">
        <w:rPr>
          <w:lang w:val="en-GB"/>
        </w:rPr>
        <w:t xml:space="preserve"> (Figure 2)</w:t>
      </w:r>
      <w:r w:rsidR="00622239" w:rsidRPr="00622239">
        <w:rPr>
          <w:lang w:val="en-GB"/>
        </w:rPr>
        <w:t>. The same will be the case for participants starting with PLAC</w:t>
      </w:r>
      <w:r w:rsidR="00F14E5F">
        <w:rPr>
          <w:lang w:val="en-GB"/>
        </w:rPr>
        <w:t xml:space="preserve"> (Figure 2)</w:t>
      </w:r>
      <w:r w:rsidR="00622239">
        <w:rPr>
          <w:lang w:val="en-GB"/>
        </w:rPr>
        <w:t xml:space="preserve">. </w:t>
      </w:r>
      <w:r w:rsidR="00FD7C48" w:rsidRPr="00475F1B">
        <w:rPr>
          <w:lang w:val="en-GB"/>
        </w:rPr>
        <w:t xml:space="preserve">Participants will be instructed </w:t>
      </w:r>
      <w:r w:rsidR="00FD7C48" w:rsidRPr="00F44395">
        <w:rPr>
          <w:lang w:val="en-GB"/>
        </w:rPr>
        <w:t xml:space="preserve">to perform each repetition </w:t>
      </w:r>
      <w:r>
        <w:rPr>
          <w:lang w:val="en-GB"/>
        </w:rPr>
        <w:t xml:space="preserve">based on a </w:t>
      </w:r>
      <w:r w:rsidR="006300F5">
        <w:rPr>
          <w:lang w:val="en-GB"/>
        </w:rPr>
        <w:t>pre-defined</w:t>
      </w:r>
      <w:r>
        <w:rPr>
          <w:lang w:val="en-GB"/>
        </w:rPr>
        <w:t xml:space="preserve"> repetition speed. R</w:t>
      </w:r>
      <w:r w:rsidR="00FD7C48" w:rsidRPr="00F44395">
        <w:rPr>
          <w:lang w:val="en-GB"/>
        </w:rPr>
        <w:t xml:space="preserve">epetition maximum </w:t>
      </w:r>
      <w:r>
        <w:rPr>
          <w:lang w:val="en-GB"/>
        </w:rPr>
        <w:t>(failure) is achieved</w:t>
      </w:r>
      <w:r w:rsidR="00FD7C48" w:rsidRPr="00F44395">
        <w:rPr>
          <w:lang w:val="en-GB"/>
        </w:rPr>
        <w:t xml:space="preserve"> when the weight cannot be lifted in a controlled fashion. </w:t>
      </w:r>
      <w:r w:rsidR="005B5061">
        <w:rPr>
          <w:lang w:val="en-GB"/>
        </w:rPr>
        <w:t>After each training session, participant</w:t>
      </w:r>
      <w:r w:rsidR="00A92BD3">
        <w:rPr>
          <w:lang w:val="en-GB"/>
        </w:rPr>
        <w:t>s</w:t>
      </w:r>
      <w:r w:rsidR="005B5061">
        <w:rPr>
          <w:lang w:val="en-GB"/>
        </w:rPr>
        <w:t xml:space="preserve"> will </w:t>
      </w:r>
      <w:r w:rsidR="0037568C">
        <w:rPr>
          <w:lang w:val="en-GB"/>
        </w:rPr>
        <w:t>register</w:t>
      </w:r>
      <w:r w:rsidR="005B5061">
        <w:rPr>
          <w:lang w:val="en-GB"/>
        </w:rPr>
        <w:t xml:space="preserve"> their perceived rate of exertion</w:t>
      </w:r>
      <w:r w:rsidR="00205776">
        <w:rPr>
          <w:lang w:val="en-GB"/>
        </w:rPr>
        <w:t xml:space="preserve"> using a </w:t>
      </w:r>
      <w:r w:rsidR="005333D8">
        <w:rPr>
          <w:lang w:val="en-GB"/>
        </w:rPr>
        <w:t>10-point</w:t>
      </w:r>
      <w:r w:rsidR="00205776">
        <w:rPr>
          <w:lang w:val="en-GB"/>
        </w:rPr>
        <w:t xml:space="preserve"> scale. </w:t>
      </w:r>
      <w:r w:rsidR="00FD7C48" w:rsidRPr="00F44395">
        <w:rPr>
          <w:lang w:val="en-GB"/>
        </w:rPr>
        <w:t xml:space="preserve">Trained personnel will monitor all sessions. </w:t>
      </w:r>
      <w:r w:rsidR="00FD7C48" w:rsidRPr="00F44395">
        <w:rPr>
          <w:lang w:val="en-US"/>
        </w:rPr>
        <w:t>Training volume will be logged.</w:t>
      </w:r>
    </w:p>
    <w:p w14:paraId="294BEEE0" w14:textId="77777777" w:rsidR="00FD7C48" w:rsidRPr="00E3406C" w:rsidRDefault="00FD7C48" w:rsidP="005B57F3">
      <w:pPr>
        <w:spacing w:after="0" w:line="240" w:lineRule="auto"/>
        <w:rPr>
          <w:b/>
          <w:lang w:val="en-GB"/>
        </w:rPr>
      </w:pPr>
      <w:r>
        <w:rPr>
          <w:b/>
          <w:lang w:val="en-GB"/>
        </w:rPr>
        <w:t>Sampling of m</w:t>
      </w:r>
      <w:r w:rsidRPr="00E3406C">
        <w:rPr>
          <w:b/>
          <w:lang w:val="en-GB"/>
        </w:rPr>
        <w:t xml:space="preserve">uscle tissue </w:t>
      </w:r>
      <w:r>
        <w:rPr>
          <w:b/>
          <w:lang w:val="en-GB"/>
        </w:rPr>
        <w:t>and blood</w:t>
      </w:r>
      <w:r w:rsidRPr="00E3406C">
        <w:rPr>
          <w:b/>
          <w:lang w:val="en-GB"/>
        </w:rPr>
        <w:t xml:space="preserve"> and analysis</w:t>
      </w:r>
    </w:p>
    <w:p w14:paraId="6117CDF5" w14:textId="6A561C00" w:rsidR="008400DC" w:rsidRDefault="00B56B97" w:rsidP="00E375B7">
      <w:pPr>
        <w:spacing w:line="240" w:lineRule="auto"/>
        <w:rPr>
          <w:lang w:val="en-GB"/>
        </w:rPr>
      </w:pPr>
      <w:r w:rsidRPr="00B56B97">
        <w:rPr>
          <w:lang w:val="en-GB"/>
        </w:rPr>
        <w:t>Muscle biopsies will be sampled from m. vastus lateralis at six time points during the intervention</w:t>
      </w:r>
      <w:r w:rsidR="00755C14">
        <w:rPr>
          <w:lang w:val="en-GB"/>
        </w:rPr>
        <w:t xml:space="preserve"> (Figure 1A)</w:t>
      </w:r>
      <w:r w:rsidRPr="00B56B97">
        <w:rPr>
          <w:lang w:val="en-GB"/>
        </w:rPr>
        <w:t xml:space="preserve">: </w:t>
      </w:r>
      <w:proofErr w:type="spellStart"/>
      <w:r w:rsidR="00C1578C">
        <w:rPr>
          <w:lang w:val="en-GB"/>
        </w:rPr>
        <w:t>i</w:t>
      </w:r>
      <w:proofErr w:type="spellEnd"/>
      <w:r w:rsidR="00C1578C">
        <w:rPr>
          <w:lang w:val="en-GB"/>
        </w:rPr>
        <w:t>) before the intervention</w:t>
      </w:r>
      <w:r w:rsidR="00C92917">
        <w:rPr>
          <w:lang w:val="en-GB"/>
        </w:rPr>
        <w:t xml:space="preserve"> </w:t>
      </w:r>
      <w:r w:rsidR="00465C76">
        <w:rPr>
          <w:lang w:val="en-GB"/>
        </w:rPr>
        <w:t xml:space="preserve">from the leg </w:t>
      </w:r>
      <w:r w:rsidR="009210D4">
        <w:rPr>
          <w:lang w:val="en-GB"/>
        </w:rPr>
        <w:t xml:space="preserve">performing training on Day 1 </w:t>
      </w:r>
      <w:r w:rsidR="00C1578C">
        <w:rPr>
          <w:lang w:val="en-GB"/>
        </w:rPr>
        <w:t>(</w:t>
      </w:r>
      <w:r w:rsidRPr="00B56B97">
        <w:rPr>
          <w:lang w:val="en-GB"/>
        </w:rPr>
        <w:t xml:space="preserve">time point </w:t>
      </w:r>
      <w:r w:rsidR="00755C14">
        <w:rPr>
          <w:lang w:val="en-GB"/>
        </w:rPr>
        <w:t>T</w:t>
      </w:r>
      <w:r w:rsidRPr="00B56B97">
        <w:rPr>
          <w:lang w:val="en-GB"/>
        </w:rPr>
        <w:t>1</w:t>
      </w:r>
      <w:r w:rsidR="009E1800">
        <w:rPr>
          <w:lang w:val="en-GB"/>
        </w:rPr>
        <w:t>,</w:t>
      </w:r>
      <w:r w:rsidR="00465C76">
        <w:rPr>
          <w:lang w:val="en-GB"/>
        </w:rPr>
        <w:t xml:space="preserve"> </w:t>
      </w:r>
      <w:r w:rsidRPr="00B56B97">
        <w:rPr>
          <w:lang w:val="en-GB"/>
        </w:rPr>
        <w:t>pre RT#1 leg)</w:t>
      </w:r>
      <w:r w:rsidR="009210D4">
        <w:rPr>
          <w:lang w:val="en-GB"/>
        </w:rPr>
        <w:t xml:space="preserve">, ii) before the intervention </w:t>
      </w:r>
      <w:r w:rsidR="009E1800">
        <w:rPr>
          <w:lang w:val="en-GB"/>
        </w:rPr>
        <w:t>from the leg performing training on Day 2</w:t>
      </w:r>
      <w:r w:rsidRPr="00B56B97">
        <w:rPr>
          <w:lang w:val="en-GB"/>
        </w:rPr>
        <w:t xml:space="preserve"> (</w:t>
      </w:r>
      <w:r w:rsidR="009E1800">
        <w:rPr>
          <w:lang w:val="en-GB"/>
        </w:rPr>
        <w:t xml:space="preserve">T2, </w:t>
      </w:r>
      <w:r w:rsidRPr="00B56B97">
        <w:rPr>
          <w:lang w:val="en-GB"/>
        </w:rPr>
        <w:t>pre RT#2 leg)</w:t>
      </w:r>
      <w:r w:rsidR="00731333">
        <w:rPr>
          <w:lang w:val="en-GB"/>
        </w:rPr>
        <w:t>,</w:t>
      </w:r>
      <w:r w:rsidRPr="00B56B97">
        <w:rPr>
          <w:lang w:val="en-GB"/>
        </w:rPr>
        <w:t xml:space="preserve"> </w:t>
      </w:r>
      <w:r w:rsidR="00731333">
        <w:rPr>
          <w:lang w:val="en-GB"/>
        </w:rPr>
        <w:t>iii-iv) before</w:t>
      </w:r>
      <w:r w:rsidR="00EE42BE">
        <w:rPr>
          <w:lang w:val="en-GB"/>
        </w:rPr>
        <w:t xml:space="preserve"> </w:t>
      </w:r>
      <w:r w:rsidR="00731333">
        <w:rPr>
          <w:lang w:val="en-GB"/>
        </w:rPr>
        <w:t xml:space="preserve">and after the sixth training session </w:t>
      </w:r>
      <w:r w:rsidR="00EE42BE">
        <w:rPr>
          <w:lang w:val="en-GB"/>
        </w:rPr>
        <w:t xml:space="preserve">from </w:t>
      </w:r>
      <w:r w:rsidR="00482C0F">
        <w:rPr>
          <w:lang w:val="en-GB"/>
        </w:rPr>
        <w:t>the RT#1 leg (</w:t>
      </w:r>
      <w:r w:rsidRPr="00B56B97">
        <w:rPr>
          <w:lang w:val="en-GB"/>
        </w:rPr>
        <w:t>T3 and T4</w:t>
      </w:r>
      <w:r w:rsidR="00667FE9">
        <w:rPr>
          <w:lang w:val="en-GB"/>
        </w:rPr>
        <w:t>)</w:t>
      </w:r>
      <w:r w:rsidRPr="00B56B97">
        <w:rPr>
          <w:lang w:val="en-GB"/>
        </w:rPr>
        <w:t xml:space="preserve">, </w:t>
      </w:r>
      <w:r w:rsidR="008400DC">
        <w:rPr>
          <w:lang w:val="en-GB"/>
        </w:rPr>
        <w:t>and v-vi) before and after the sixth training session from the RT#2 leg</w:t>
      </w:r>
      <w:r w:rsidR="00BD205F">
        <w:rPr>
          <w:lang w:val="en-GB"/>
        </w:rPr>
        <w:t xml:space="preserve"> (T5 and T6)</w:t>
      </w:r>
      <w:r w:rsidR="001204F8">
        <w:rPr>
          <w:lang w:val="en-GB"/>
        </w:rPr>
        <w:t>.</w:t>
      </w:r>
      <w:r w:rsidR="008400DC">
        <w:rPr>
          <w:lang w:val="en-GB"/>
        </w:rPr>
        <w:t xml:space="preserve"> </w:t>
      </w:r>
      <w:r w:rsidR="001204F8">
        <w:rPr>
          <w:lang w:val="en-GB"/>
        </w:rPr>
        <w:t>All biopsies will be sampled</w:t>
      </w:r>
      <w:r w:rsidR="001204F8" w:rsidRPr="00467530">
        <w:rPr>
          <w:lang w:val="en-GB"/>
        </w:rPr>
        <w:t xml:space="preserve"> </w:t>
      </w:r>
      <w:r w:rsidR="001204F8">
        <w:rPr>
          <w:lang w:val="en-GB"/>
        </w:rPr>
        <w:t>in an o</w:t>
      </w:r>
      <w:r w:rsidR="001204F8" w:rsidRPr="00E3406C">
        <w:rPr>
          <w:lang w:val="en-GB"/>
        </w:rPr>
        <w:t>vernight</w:t>
      </w:r>
      <w:r w:rsidR="001204F8">
        <w:rPr>
          <w:lang w:val="en-GB"/>
        </w:rPr>
        <w:t>-</w:t>
      </w:r>
      <w:r w:rsidR="001204F8" w:rsidRPr="00E3406C">
        <w:rPr>
          <w:lang w:val="en-GB"/>
        </w:rPr>
        <w:t xml:space="preserve">fasted </w:t>
      </w:r>
      <w:r w:rsidR="001204F8">
        <w:rPr>
          <w:lang w:val="en-GB"/>
        </w:rPr>
        <w:t>condition at the same time of day (0</w:t>
      </w:r>
      <w:r w:rsidR="00645B25">
        <w:rPr>
          <w:lang w:val="en-GB"/>
        </w:rPr>
        <w:t>545, 0</w:t>
      </w:r>
      <w:r w:rsidR="001204F8">
        <w:rPr>
          <w:lang w:val="en-GB"/>
        </w:rPr>
        <w:t xml:space="preserve">645 </w:t>
      </w:r>
      <w:r w:rsidR="00645B25">
        <w:rPr>
          <w:lang w:val="en-GB"/>
        </w:rPr>
        <w:t>or 0745</w:t>
      </w:r>
      <w:r w:rsidR="00087A9F">
        <w:rPr>
          <w:lang w:val="en-GB"/>
        </w:rPr>
        <w:t xml:space="preserve"> hrs, depending on the </w:t>
      </w:r>
      <w:r w:rsidR="0065517D">
        <w:rPr>
          <w:lang w:val="en-GB"/>
        </w:rPr>
        <w:t xml:space="preserve">daily </w:t>
      </w:r>
      <w:r w:rsidR="00087A9F">
        <w:rPr>
          <w:lang w:val="en-GB"/>
        </w:rPr>
        <w:t xml:space="preserve">timing of </w:t>
      </w:r>
      <w:r w:rsidR="00D14449">
        <w:rPr>
          <w:lang w:val="en-GB"/>
        </w:rPr>
        <w:t xml:space="preserve">dietary </w:t>
      </w:r>
      <w:r w:rsidR="00087A9F">
        <w:rPr>
          <w:lang w:val="en-GB"/>
        </w:rPr>
        <w:t>intervention</w:t>
      </w:r>
      <w:r w:rsidR="00D14449">
        <w:rPr>
          <w:lang w:val="en-GB"/>
        </w:rPr>
        <w:t>-</w:t>
      </w:r>
      <w:r w:rsidR="00087A9F">
        <w:rPr>
          <w:lang w:val="en-GB"/>
        </w:rPr>
        <w:t>onset, corresponding to 0600, 0700 and 0800</w:t>
      </w:r>
      <w:r w:rsidR="00123726">
        <w:rPr>
          <w:lang w:val="en-GB"/>
        </w:rPr>
        <w:t xml:space="preserve"> hrs</w:t>
      </w:r>
      <w:r w:rsidR="00087A9F">
        <w:rPr>
          <w:lang w:val="en-GB"/>
        </w:rPr>
        <w:t>, respectively</w:t>
      </w:r>
      <w:r w:rsidR="001204F8">
        <w:rPr>
          <w:lang w:val="en-GB"/>
        </w:rPr>
        <w:t>), and will be sampled under</w:t>
      </w:r>
      <w:r w:rsidR="001204F8" w:rsidRPr="00E3406C">
        <w:rPr>
          <w:lang w:val="en-GB"/>
        </w:rPr>
        <w:t xml:space="preserve"> antiseptic conditions and local anaesthesia (</w:t>
      </w:r>
      <w:proofErr w:type="spellStart"/>
      <w:r w:rsidR="001204F8" w:rsidRPr="00E3406C">
        <w:rPr>
          <w:lang w:val="en-GB"/>
        </w:rPr>
        <w:t>Lidokain</w:t>
      </w:r>
      <w:proofErr w:type="spellEnd"/>
      <w:r w:rsidR="001204F8" w:rsidRPr="00E3406C">
        <w:rPr>
          <w:lang w:val="en-GB"/>
        </w:rPr>
        <w:t xml:space="preserve"> 10 mg ml-1, Mylan Hospital AS, Oslo Norway)</w:t>
      </w:r>
      <w:r w:rsidR="001204F8">
        <w:rPr>
          <w:lang w:val="en-GB"/>
        </w:rPr>
        <w:t>,</w:t>
      </w:r>
      <w:r w:rsidR="001204F8" w:rsidRPr="00E3406C">
        <w:rPr>
          <w:lang w:val="en-GB"/>
        </w:rPr>
        <w:t xml:space="preserve"> </w:t>
      </w:r>
      <w:r w:rsidR="001204F8">
        <w:rPr>
          <w:lang w:val="en-GB"/>
        </w:rPr>
        <w:t>using</w:t>
      </w:r>
      <w:r w:rsidR="001204F8" w:rsidRPr="00E3406C">
        <w:rPr>
          <w:lang w:val="en-GB"/>
        </w:rPr>
        <w:t xml:space="preserve"> the well-established, minimally invasive micro-biopsy technique [17]</w:t>
      </w:r>
      <w:r w:rsidR="001204F8">
        <w:rPr>
          <w:lang w:val="en-GB"/>
        </w:rPr>
        <w:t>,</w:t>
      </w:r>
      <w:r w:rsidR="001204F8" w:rsidRPr="00E3406C">
        <w:rPr>
          <w:lang w:val="en-GB"/>
        </w:rPr>
        <w:t xml:space="preserve"> using a 12-14 gauge needle (Universal Plus, Mermaid medical A/S, </w:t>
      </w:r>
      <w:proofErr w:type="spellStart"/>
      <w:r w:rsidR="001204F8" w:rsidRPr="00E3406C">
        <w:rPr>
          <w:lang w:val="en-GB"/>
        </w:rPr>
        <w:t>Stenløse</w:t>
      </w:r>
      <w:proofErr w:type="spellEnd"/>
      <w:r w:rsidR="001204F8" w:rsidRPr="00E3406C">
        <w:rPr>
          <w:lang w:val="en-GB"/>
        </w:rPr>
        <w:t xml:space="preserve">, Denmark) operated with a spring loaded biopsy gun (Bard Magnum, Bard Norway A/S, Oslo, Norway). </w:t>
      </w:r>
      <w:proofErr w:type="gramStart"/>
      <w:r w:rsidR="001204F8">
        <w:rPr>
          <w:lang w:val="en-GB"/>
        </w:rPr>
        <w:t>Subsequent to</w:t>
      </w:r>
      <w:proofErr w:type="gramEnd"/>
      <w:r w:rsidR="001204F8" w:rsidRPr="00E3406C">
        <w:rPr>
          <w:lang w:val="en-GB"/>
        </w:rPr>
        <w:t xml:space="preserve"> sampling, muscle </w:t>
      </w:r>
      <w:r w:rsidR="001204F8">
        <w:rPr>
          <w:lang w:val="en-GB"/>
        </w:rPr>
        <w:t>biopsies</w:t>
      </w:r>
      <w:r w:rsidR="001204F8" w:rsidRPr="00E3406C">
        <w:rPr>
          <w:lang w:val="en-GB"/>
        </w:rPr>
        <w:t xml:space="preserve"> will be divided into aliquots for determination of </w:t>
      </w:r>
      <w:r w:rsidR="001204F8">
        <w:rPr>
          <w:lang w:val="en-GB"/>
        </w:rPr>
        <w:t>total RNA/targeted mRNA abundances (qPCR</w:t>
      </w:r>
      <w:r w:rsidR="00843394">
        <w:rPr>
          <w:lang w:val="en-GB"/>
        </w:rPr>
        <w:t>; two aliquots)</w:t>
      </w:r>
      <w:r w:rsidR="001204F8">
        <w:rPr>
          <w:lang w:val="en-GB"/>
        </w:rPr>
        <w:t xml:space="preserve"> and </w:t>
      </w:r>
      <w:r w:rsidR="001204F8" w:rsidRPr="00E3406C">
        <w:rPr>
          <w:lang w:val="en-GB"/>
        </w:rPr>
        <w:t>protein abundance</w:t>
      </w:r>
      <w:r w:rsidR="001204F8">
        <w:rPr>
          <w:lang w:val="en-GB"/>
        </w:rPr>
        <w:t>s/phosphorylation</w:t>
      </w:r>
      <w:r w:rsidR="001204F8" w:rsidRPr="00E3406C">
        <w:rPr>
          <w:lang w:val="en-GB"/>
        </w:rPr>
        <w:t xml:space="preserve"> </w:t>
      </w:r>
      <w:r w:rsidR="001204F8">
        <w:rPr>
          <w:lang w:val="en-GB"/>
        </w:rPr>
        <w:t>(Western blotting)</w:t>
      </w:r>
      <w:r w:rsidR="00F7201D">
        <w:rPr>
          <w:lang w:val="en-GB"/>
        </w:rPr>
        <w:t xml:space="preserve"> (for overview of outcome measures, see Table 1)</w:t>
      </w:r>
      <w:r w:rsidR="001204F8">
        <w:rPr>
          <w:lang w:val="en-GB"/>
        </w:rPr>
        <w:t xml:space="preserve">. On the </w:t>
      </w:r>
      <w:r w:rsidR="00843394">
        <w:rPr>
          <w:lang w:val="en-GB"/>
        </w:rPr>
        <w:t xml:space="preserve">first and </w:t>
      </w:r>
      <w:r w:rsidR="001204F8">
        <w:rPr>
          <w:lang w:val="en-GB"/>
        </w:rPr>
        <w:t>last</w:t>
      </w:r>
      <w:r w:rsidR="002F44AB">
        <w:rPr>
          <w:lang w:val="en-GB"/>
        </w:rPr>
        <w:t xml:space="preserve"> day of</w:t>
      </w:r>
      <w:r w:rsidR="001204F8">
        <w:rPr>
          <w:lang w:val="en-GB"/>
        </w:rPr>
        <w:t xml:space="preserve"> biopsy sampling</w:t>
      </w:r>
      <w:r w:rsidR="00843394">
        <w:rPr>
          <w:lang w:val="en-GB"/>
        </w:rPr>
        <w:t xml:space="preserve"> from </w:t>
      </w:r>
      <w:r w:rsidR="00A8478E">
        <w:rPr>
          <w:lang w:val="en-GB"/>
        </w:rPr>
        <w:t>each leg</w:t>
      </w:r>
      <w:r w:rsidR="003F3B6E">
        <w:rPr>
          <w:lang w:val="en-GB"/>
        </w:rPr>
        <w:t xml:space="preserve"> (</w:t>
      </w:r>
      <w:r w:rsidR="00A8478E">
        <w:rPr>
          <w:lang w:val="en-GB"/>
        </w:rPr>
        <w:t xml:space="preserve">corresponding to time points </w:t>
      </w:r>
      <w:r w:rsidR="00843394">
        <w:rPr>
          <w:lang w:val="en-GB"/>
        </w:rPr>
        <w:t xml:space="preserve">T0, </w:t>
      </w:r>
      <w:r w:rsidR="00BD205F">
        <w:rPr>
          <w:lang w:val="en-GB"/>
        </w:rPr>
        <w:t>T3 and T5</w:t>
      </w:r>
      <w:r w:rsidR="003F3B6E">
        <w:rPr>
          <w:lang w:val="en-GB"/>
        </w:rPr>
        <w:t>)</w:t>
      </w:r>
      <w:r w:rsidR="001204F8">
        <w:rPr>
          <w:lang w:val="en-GB"/>
        </w:rPr>
        <w:t>, a</w:t>
      </w:r>
      <w:r w:rsidR="009978BA">
        <w:rPr>
          <w:lang w:val="en-GB"/>
        </w:rPr>
        <w:t xml:space="preserve"> tissue </w:t>
      </w:r>
      <w:r w:rsidR="001204F8" w:rsidRPr="00E3406C">
        <w:rPr>
          <w:lang w:val="en-GB"/>
        </w:rPr>
        <w:t xml:space="preserve">aliquot will </w:t>
      </w:r>
      <w:r w:rsidR="001204F8">
        <w:rPr>
          <w:lang w:val="en-GB"/>
        </w:rPr>
        <w:t xml:space="preserve">be </w:t>
      </w:r>
      <w:r w:rsidR="00CD29CD">
        <w:rPr>
          <w:lang w:val="en-GB"/>
        </w:rPr>
        <w:t>allocated</w:t>
      </w:r>
      <w:r w:rsidR="001204F8">
        <w:rPr>
          <w:lang w:val="en-GB"/>
        </w:rPr>
        <w:t xml:space="preserve"> to measur</w:t>
      </w:r>
      <w:r w:rsidR="002F44AB">
        <w:rPr>
          <w:lang w:val="en-GB"/>
        </w:rPr>
        <w:t>ing</w:t>
      </w:r>
      <w:r w:rsidR="001204F8">
        <w:rPr>
          <w:lang w:val="en-GB"/>
        </w:rPr>
        <w:t xml:space="preserve"> </w:t>
      </w:r>
      <w:r w:rsidR="001204F8" w:rsidRPr="00E3406C">
        <w:rPr>
          <w:lang w:val="en-GB"/>
        </w:rPr>
        <w:t xml:space="preserve">deuterium enrichment and </w:t>
      </w:r>
      <w:r w:rsidR="001204F8">
        <w:rPr>
          <w:lang w:val="en-GB"/>
        </w:rPr>
        <w:t>rates of RNA/</w:t>
      </w:r>
      <w:r w:rsidR="001204F8" w:rsidRPr="00E3406C">
        <w:rPr>
          <w:lang w:val="en-GB"/>
        </w:rPr>
        <w:t>muscle protein synthesis</w:t>
      </w:r>
      <w:r w:rsidR="000F01C2">
        <w:rPr>
          <w:lang w:val="en-GB"/>
        </w:rPr>
        <w:t xml:space="preserve"> (using </w:t>
      </w:r>
      <w:r w:rsidR="00D9257E" w:rsidRPr="00D9257E">
        <w:rPr>
          <w:lang w:val="en-GB"/>
        </w:rPr>
        <w:t>chromatography and mass</w:t>
      </w:r>
      <w:r w:rsidR="00D9257E">
        <w:rPr>
          <w:lang w:val="en-GB"/>
        </w:rPr>
        <w:t xml:space="preserve"> s</w:t>
      </w:r>
      <w:r w:rsidR="00D9257E" w:rsidRPr="00D9257E">
        <w:rPr>
          <w:lang w:val="en-GB"/>
        </w:rPr>
        <w:t>pectrometry</w:t>
      </w:r>
      <w:r w:rsidR="00D9257E">
        <w:rPr>
          <w:lang w:val="en-GB"/>
        </w:rPr>
        <w:t>)</w:t>
      </w:r>
      <w:r w:rsidR="009978BA">
        <w:rPr>
          <w:lang w:val="en-GB"/>
        </w:rPr>
        <w:t>.</w:t>
      </w:r>
    </w:p>
    <w:p w14:paraId="69450DE3" w14:textId="15560857" w:rsidR="00FD7C48" w:rsidRDefault="00FD7C48" w:rsidP="00C57683">
      <w:pPr>
        <w:spacing w:after="240" w:line="240" w:lineRule="auto"/>
        <w:rPr>
          <w:b/>
          <w:lang w:val="en-GB"/>
        </w:rPr>
      </w:pPr>
      <w:r>
        <w:rPr>
          <w:lang w:val="en-GB"/>
        </w:rPr>
        <w:t xml:space="preserve">Blood will be collected </w:t>
      </w:r>
      <w:r w:rsidR="001C7E60">
        <w:rPr>
          <w:lang w:val="en-GB"/>
        </w:rPr>
        <w:t xml:space="preserve">at four </w:t>
      </w:r>
      <w:r w:rsidR="00BD5DDE">
        <w:rPr>
          <w:lang w:val="en-GB"/>
        </w:rPr>
        <w:t>days</w:t>
      </w:r>
      <w:r w:rsidR="001C7E60">
        <w:rPr>
          <w:lang w:val="en-GB"/>
        </w:rPr>
        <w:t xml:space="preserve"> during the intervention, </w:t>
      </w:r>
      <w:r w:rsidR="00831DFD">
        <w:rPr>
          <w:lang w:val="en-GB"/>
        </w:rPr>
        <w:t>coinciding</w:t>
      </w:r>
      <w:r w:rsidR="001C7E60">
        <w:rPr>
          <w:lang w:val="en-GB"/>
        </w:rPr>
        <w:t xml:space="preserve"> </w:t>
      </w:r>
      <w:r w:rsidR="00831DFD">
        <w:rPr>
          <w:lang w:val="en-GB"/>
        </w:rPr>
        <w:t>with</w:t>
      </w:r>
      <w:r w:rsidR="001C7E60">
        <w:rPr>
          <w:lang w:val="en-GB"/>
        </w:rPr>
        <w:t xml:space="preserve"> </w:t>
      </w:r>
      <w:r w:rsidR="00C95783">
        <w:rPr>
          <w:lang w:val="en-GB"/>
        </w:rPr>
        <w:t xml:space="preserve">days </w:t>
      </w:r>
      <w:r w:rsidR="00E56791">
        <w:rPr>
          <w:lang w:val="en-GB"/>
        </w:rPr>
        <w:t>of</w:t>
      </w:r>
      <w:r w:rsidR="00C95783">
        <w:rPr>
          <w:lang w:val="en-GB"/>
        </w:rPr>
        <w:t xml:space="preserve"> biopsy sampling</w:t>
      </w:r>
      <w:r w:rsidR="009D0DDB">
        <w:rPr>
          <w:lang w:val="en-GB"/>
        </w:rPr>
        <w:t xml:space="preserve"> (Day</w:t>
      </w:r>
      <w:r w:rsidR="00485403">
        <w:rPr>
          <w:lang w:val="en-GB"/>
        </w:rPr>
        <w:t xml:space="preserve"> 1, 2, 11 and 12)</w:t>
      </w:r>
      <w:r w:rsidR="00C95783">
        <w:rPr>
          <w:lang w:val="en-GB"/>
        </w:rPr>
        <w:t>.</w:t>
      </w:r>
      <w:r w:rsidR="001C7E60">
        <w:rPr>
          <w:lang w:val="en-GB"/>
        </w:rPr>
        <w:t xml:space="preserve"> </w:t>
      </w:r>
      <w:r w:rsidR="00485403">
        <w:rPr>
          <w:lang w:val="en-GB"/>
        </w:rPr>
        <w:t>At Day 1 and 2, blood will be collected in a rested and fasted state</w:t>
      </w:r>
      <w:r w:rsidR="009A2A90">
        <w:rPr>
          <w:lang w:val="en-GB"/>
        </w:rPr>
        <w:t xml:space="preserve"> </w:t>
      </w:r>
      <w:r w:rsidR="0065454F">
        <w:rPr>
          <w:lang w:val="en-GB"/>
        </w:rPr>
        <w:t>immediately after</w:t>
      </w:r>
      <w:r w:rsidR="009A2A90">
        <w:rPr>
          <w:lang w:val="en-GB"/>
        </w:rPr>
        <w:t xml:space="preserve"> muscle</w:t>
      </w:r>
      <w:r w:rsidR="0065454F">
        <w:rPr>
          <w:lang w:val="en-GB"/>
        </w:rPr>
        <w:t xml:space="preserve"> biopsy sampling. At Day 11 and 12, blood</w:t>
      </w:r>
      <w:r w:rsidR="000141EE">
        <w:rPr>
          <w:lang w:val="en-GB"/>
        </w:rPr>
        <w:t xml:space="preserve"> will be collected at </w:t>
      </w:r>
      <w:r w:rsidR="009A2A90">
        <w:rPr>
          <w:lang w:val="en-GB"/>
        </w:rPr>
        <w:t>several time points</w:t>
      </w:r>
      <w:r w:rsidR="00E66866">
        <w:rPr>
          <w:lang w:val="en-GB"/>
        </w:rPr>
        <w:t>:</w:t>
      </w:r>
      <w:r>
        <w:rPr>
          <w:lang w:val="en-GB"/>
        </w:rPr>
        <w:t xml:space="preserve"> </w:t>
      </w:r>
      <w:proofErr w:type="spellStart"/>
      <w:r>
        <w:rPr>
          <w:lang w:val="en-GB"/>
        </w:rPr>
        <w:t>i</w:t>
      </w:r>
      <w:proofErr w:type="spellEnd"/>
      <w:r>
        <w:rPr>
          <w:lang w:val="en-GB"/>
        </w:rPr>
        <w:t>) before intake of PRO supplements (</w:t>
      </w:r>
      <w:r w:rsidR="00E63E2E">
        <w:rPr>
          <w:lang w:val="en-GB"/>
        </w:rPr>
        <w:t xml:space="preserve">e.g. </w:t>
      </w:r>
      <w:r>
        <w:rPr>
          <w:lang w:val="en-GB"/>
        </w:rPr>
        <w:t xml:space="preserve">0700 hrs), ii) </w:t>
      </w:r>
      <w:r w:rsidRPr="0065132C">
        <w:rPr>
          <w:lang w:val="en-GB"/>
        </w:rPr>
        <w:t xml:space="preserve">30 min after </w:t>
      </w:r>
      <w:r>
        <w:rPr>
          <w:lang w:val="en-GB"/>
        </w:rPr>
        <w:t>intake of PRO (07</w:t>
      </w:r>
      <w:r w:rsidRPr="0065132C">
        <w:rPr>
          <w:lang w:val="en-GB"/>
        </w:rPr>
        <w:t xml:space="preserve">30 </w:t>
      </w:r>
      <w:r>
        <w:rPr>
          <w:lang w:val="en-GB"/>
        </w:rPr>
        <w:t>hrs</w:t>
      </w:r>
      <w:r w:rsidRPr="0065132C">
        <w:rPr>
          <w:lang w:val="en-GB"/>
        </w:rPr>
        <w:t>)</w:t>
      </w:r>
      <w:r>
        <w:rPr>
          <w:lang w:val="en-GB"/>
        </w:rPr>
        <w:t xml:space="preserve">, ii) </w:t>
      </w:r>
      <w:r w:rsidRPr="0065132C">
        <w:rPr>
          <w:lang w:val="en-GB"/>
        </w:rPr>
        <w:t>1</w:t>
      </w:r>
      <w:r>
        <w:rPr>
          <w:lang w:val="en-GB"/>
        </w:rPr>
        <w:t xml:space="preserve"> hr</w:t>
      </w:r>
      <w:r w:rsidRPr="0065132C">
        <w:rPr>
          <w:lang w:val="en-GB"/>
        </w:rPr>
        <w:t xml:space="preserve"> after </w:t>
      </w:r>
      <w:r>
        <w:rPr>
          <w:lang w:val="en-GB"/>
        </w:rPr>
        <w:t xml:space="preserve">intake of PRO </w:t>
      </w:r>
      <w:r w:rsidRPr="0065132C">
        <w:rPr>
          <w:lang w:val="en-GB"/>
        </w:rPr>
        <w:t>(</w:t>
      </w:r>
      <w:r>
        <w:rPr>
          <w:lang w:val="en-GB"/>
        </w:rPr>
        <w:t>0</w:t>
      </w:r>
      <w:r w:rsidRPr="0065132C">
        <w:rPr>
          <w:lang w:val="en-GB"/>
        </w:rPr>
        <w:t>8</w:t>
      </w:r>
      <w:r w:rsidR="00E8463B">
        <w:rPr>
          <w:lang w:val="en-GB"/>
        </w:rPr>
        <w:t>0</w:t>
      </w:r>
      <w:r>
        <w:rPr>
          <w:lang w:val="en-GB"/>
        </w:rPr>
        <w:t>0hrs</w:t>
      </w:r>
      <w:r w:rsidRPr="0065132C">
        <w:rPr>
          <w:lang w:val="en-GB"/>
        </w:rPr>
        <w:t>)</w:t>
      </w:r>
      <w:r>
        <w:rPr>
          <w:lang w:val="en-GB"/>
        </w:rPr>
        <w:t xml:space="preserve">, </w:t>
      </w:r>
      <w:r w:rsidR="00C804AC">
        <w:rPr>
          <w:lang w:val="en-GB"/>
        </w:rPr>
        <w:t xml:space="preserve">iii) </w:t>
      </w:r>
      <w:r w:rsidR="00C804AC" w:rsidRPr="0065132C">
        <w:rPr>
          <w:lang w:val="en-GB"/>
        </w:rPr>
        <w:t>1</w:t>
      </w:r>
      <w:r w:rsidR="00C804AC">
        <w:rPr>
          <w:lang w:val="en-GB"/>
        </w:rPr>
        <w:t>.5 hr</w:t>
      </w:r>
      <w:r w:rsidR="000F05C5">
        <w:rPr>
          <w:lang w:val="en-GB"/>
        </w:rPr>
        <w:t>s</w:t>
      </w:r>
      <w:r w:rsidR="00C804AC" w:rsidRPr="0065132C">
        <w:rPr>
          <w:lang w:val="en-GB"/>
        </w:rPr>
        <w:t xml:space="preserve"> after </w:t>
      </w:r>
      <w:r w:rsidR="00C804AC">
        <w:rPr>
          <w:lang w:val="en-GB"/>
        </w:rPr>
        <w:t xml:space="preserve">intake of PRO </w:t>
      </w:r>
      <w:r w:rsidR="00C804AC" w:rsidRPr="0065132C">
        <w:rPr>
          <w:lang w:val="en-GB"/>
        </w:rPr>
        <w:t>(</w:t>
      </w:r>
      <w:r w:rsidR="00C804AC">
        <w:rPr>
          <w:lang w:val="en-GB"/>
        </w:rPr>
        <w:t>0</w:t>
      </w:r>
      <w:r w:rsidR="00C804AC" w:rsidRPr="0065132C">
        <w:rPr>
          <w:lang w:val="en-GB"/>
        </w:rPr>
        <w:t>8</w:t>
      </w:r>
      <w:r w:rsidR="00C804AC">
        <w:rPr>
          <w:lang w:val="en-GB"/>
        </w:rPr>
        <w:t>00hrs</w:t>
      </w:r>
      <w:r w:rsidR="000F05C5">
        <w:rPr>
          <w:lang w:val="en-GB"/>
        </w:rPr>
        <w:t>, i.e. immediately before GLU/PLAC</w:t>
      </w:r>
      <w:r w:rsidR="00BB10FB">
        <w:rPr>
          <w:lang w:val="en-GB"/>
        </w:rPr>
        <w:t xml:space="preserve"> intake</w:t>
      </w:r>
      <w:r w:rsidR="00C804AC" w:rsidRPr="0065132C">
        <w:rPr>
          <w:lang w:val="en-GB"/>
        </w:rPr>
        <w:t>)</w:t>
      </w:r>
      <w:r w:rsidR="00C804AC">
        <w:rPr>
          <w:lang w:val="en-GB"/>
        </w:rPr>
        <w:t xml:space="preserve">, </w:t>
      </w:r>
      <w:r>
        <w:rPr>
          <w:lang w:val="en-GB"/>
        </w:rPr>
        <w:t xml:space="preserve">iv) 2 hrs after intake of PRO (0900 hrs, i.e. immediately before training), v) immediately after training, and vi) 30 min after training. In addition, blood will be collected using fingers sticks at </w:t>
      </w:r>
      <w:r w:rsidR="00BA06C5">
        <w:rPr>
          <w:lang w:val="en-GB"/>
        </w:rPr>
        <w:t>several</w:t>
      </w:r>
      <w:r>
        <w:rPr>
          <w:lang w:val="en-GB"/>
        </w:rPr>
        <w:t xml:space="preserve"> time points for further </w:t>
      </w:r>
      <w:r w:rsidR="00E726F0">
        <w:rPr>
          <w:lang w:val="en-GB"/>
        </w:rPr>
        <w:t>investigation</w:t>
      </w:r>
      <w:r>
        <w:rPr>
          <w:lang w:val="en-GB"/>
        </w:rPr>
        <w:t xml:space="preserve"> of blood </w:t>
      </w:r>
      <w:proofErr w:type="gramStart"/>
      <w:r>
        <w:rPr>
          <w:lang w:val="en-GB"/>
        </w:rPr>
        <w:t xml:space="preserve">glucose </w:t>
      </w:r>
      <w:r w:rsidR="00E726F0">
        <w:rPr>
          <w:lang w:val="en-GB"/>
        </w:rPr>
        <w:t xml:space="preserve"> levels</w:t>
      </w:r>
      <w:proofErr w:type="gramEnd"/>
      <w:r w:rsidR="00E726F0">
        <w:rPr>
          <w:lang w:val="en-GB"/>
        </w:rPr>
        <w:t xml:space="preserve"> </w:t>
      </w:r>
      <w:r>
        <w:rPr>
          <w:lang w:val="en-GB"/>
        </w:rPr>
        <w:t>(</w:t>
      </w:r>
      <w:proofErr w:type="spellStart"/>
      <w:r>
        <w:rPr>
          <w:lang w:val="en-GB"/>
        </w:rPr>
        <w:t>i.e</w:t>
      </w:r>
      <w:proofErr w:type="spellEnd"/>
      <w:r>
        <w:rPr>
          <w:lang w:val="en-GB"/>
        </w:rPr>
        <w:t xml:space="preserve"> at 0715 hrs, 0815 hrs, after warm-up to training, in the middle of the training session, 15 min after training, 60 min after training and  2 hrs after training. Together, these blood samples/finger sticks will ensure analyses of the effects of supplement intake and training on variables such as </w:t>
      </w:r>
      <w:r w:rsidR="001B111E">
        <w:rPr>
          <w:lang w:val="en-GB"/>
        </w:rPr>
        <w:t xml:space="preserve">hormones and inflammatory markers, as well as </w:t>
      </w:r>
      <w:r w:rsidR="00631206">
        <w:rPr>
          <w:lang w:val="en-GB"/>
        </w:rPr>
        <w:t xml:space="preserve">high-resolution analyses of </w:t>
      </w:r>
      <w:r>
        <w:rPr>
          <w:lang w:val="en-GB"/>
        </w:rPr>
        <w:t xml:space="preserve">glucose concentrations in blood (for overview of outcome measures, see Table 1). </w:t>
      </w:r>
      <w:r w:rsidR="009F3682">
        <w:rPr>
          <w:lang w:val="en-GB"/>
        </w:rPr>
        <w:t xml:space="preserve">Blood </w:t>
      </w:r>
      <w:r w:rsidR="00C14254">
        <w:rPr>
          <w:lang w:val="en-GB"/>
        </w:rPr>
        <w:t xml:space="preserve">samples </w:t>
      </w:r>
      <w:r w:rsidR="009F3682">
        <w:rPr>
          <w:lang w:val="en-GB"/>
        </w:rPr>
        <w:t xml:space="preserve">will be collected from an antecubital vein using standard blood sampling equipment, performed by experienced personnel. </w:t>
      </w:r>
      <w:r w:rsidR="005112B9">
        <w:rPr>
          <w:lang w:val="en-GB"/>
        </w:rPr>
        <w:t>Endocrine</w:t>
      </w:r>
      <w:r w:rsidR="00C14254">
        <w:rPr>
          <w:lang w:val="en-GB"/>
        </w:rPr>
        <w:t xml:space="preserve"> analyses will be performed at </w:t>
      </w:r>
      <w:proofErr w:type="spellStart"/>
      <w:r w:rsidR="00C14254">
        <w:rPr>
          <w:lang w:val="en-GB"/>
        </w:rPr>
        <w:t>Sykehuset</w:t>
      </w:r>
      <w:proofErr w:type="spellEnd"/>
      <w:r w:rsidR="00C14254">
        <w:rPr>
          <w:lang w:val="en-GB"/>
        </w:rPr>
        <w:t xml:space="preserve"> </w:t>
      </w:r>
      <w:proofErr w:type="spellStart"/>
      <w:r w:rsidR="00C14254">
        <w:rPr>
          <w:lang w:val="en-GB"/>
        </w:rPr>
        <w:t>Innlandet</w:t>
      </w:r>
      <w:proofErr w:type="spellEnd"/>
      <w:r w:rsidR="00C14254">
        <w:rPr>
          <w:lang w:val="en-GB"/>
        </w:rPr>
        <w:t xml:space="preserve"> Hospital Trust.</w:t>
      </w:r>
      <w:r w:rsidR="005112B9">
        <w:rPr>
          <w:lang w:val="en-GB"/>
        </w:rPr>
        <w:t xml:space="preserve"> </w:t>
      </w:r>
      <w:r>
        <w:rPr>
          <w:lang w:val="en-GB"/>
        </w:rPr>
        <w:t xml:space="preserve">Glucose analyses will be performed using in-house equipment. </w:t>
      </w:r>
    </w:p>
    <w:p w14:paraId="1932AE29" w14:textId="77777777" w:rsidR="00F44395" w:rsidRPr="00F44395" w:rsidRDefault="00671BFE" w:rsidP="005B57F3">
      <w:pPr>
        <w:spacing w:after="0" w:line="240" w:lineRule="auto"/>
        <w:rPr>
          <w:b/>
          <w:lang w:val="en-GB"/>
        </w:rPr>
      </w:pPr>
      <w:r>
        <w:rPr>
          <w:b/>
          <w:lang w:val="en-GB"/>
        </w:rPr>
        <w:t>Assessment of muscle strength</w:t>
      </w:r>
    </w:p>
    <w:p w14:paraId="48501590" w14:textId="686EBF6F" w:rsidR="00F44395" w:rsidRPr="00F44395" w:rsidRDefault="00C65AA5" w:rsidP="00E375B7">
      <w:pPr>
        <w:spacing w:after="240" w:line="240" w:lineRule="auto"/>
        <w:rPr>
          <w:lang w:val="en-GB"/>
        </w:rPr>
      </w:pPr>
      <w:r>
        <w:rPr>
          <w:lang w:val="en-GB"/>
        </w:rPr>
        <w:t>P</w:t>
      </w:r>
      <w:r w:rsidR="00BC5C3E" w:rsidRPr="00DB74D6">
        <w:rPr>
          <w:lang w:val="en-GB"/>
        </w:rPr>
        <w:t xml:space="preserve">hysical performance tests (Test) will be performed </w:t>
      </w:r>
      <w:r w:rsidR="002C2C47">
        <w:rPr>
          <w:lang w:val="en-GB"/>
        </w:rPr>
        <w:t xml:space="preserve">on </w:t>
      </w:r>
      <w:r w:rsidR="007C0A54">
        <w:rPr>
          <w:lang w:val="en-GB"/>
        </w:rPr>
        <w:t>seven</w:t>
      </w:r>
      <w:r w:rsidR="002C2C47">
        <w:rPr>
          <w:lang w:val="en-GB"/>
        </w:rPr>
        <w:t xml:space="preserve"> days</w:t>
      </w:r>
      <w:r w:rsidR="00603529" w:rsidRPr="00603529">
        <w:rPr>
          <w:rFonts w:cs="Times New Roman"/>
          <w:lang w:val="en-US"/>
        </w:rPr>
        <w:t xml:space="preserve"> </w:t>
      </w:r>
      <w:r w:rsidR="00603529">
        <w:rPr>
          <w:rFonts w:cs="Times New Roman"/>
          <w:lang w:val="en-US"/>
        </w:rPr>
        <w:t>for each of the two legs (Figure 1):</w:t>
      </w:r>
      <w:r w:rsidR="002C2C47">
        <w:rPr>
          <w:lang w:val="en-GB"/>
        </w:rPr>
        <w:t xml:space="preserve"> </w:t>
      </w:r>
      <w:r w:rsidR="00BC5C3E" w:rsidRPr="00DB74D6">
        <w:rPr>
          <w:lang w:val="en-GB"/>
        </w:rPr>
        <w:t>prior to onset of the</w:t>
      </w:r>
      <w:r w:rsidR="00603529">
        <w:rPr>
          <w:lang w:val="en-GB"/>
        </w:rPr>
        <w:t xml:space="preserve"> training</w:t>
      </w:r>
      <w:r w:rsidR="00BC5C3E">
        <w:rPr>
          <w:lang w:val="en-GB"/>
        </w:rPr>
        <w:t xml:space="preserve"> intervention</w:t>
      </w:r>
      <w:r w:rsidR="00BC5C3E" w:rsidRPr="00DB74D6">
        <w:rPr>
          <w:lang w:val="en-GB"/>
        </w:rPr>
        <w:t xml:space="preserve"> </w:t>
      </w:r>
      <w:r w:rsidR="00BC5C3E" w:rsidRPr="00DB74D6">
        <w:rPr>
          <w:rFonts w:cs="Times New Roman"/>
          <w:lang w:val="en-US"/>
        </w:rPr>
        <w:t xml:space="preserve">(T0, </w:t>
      </w:r>
      <w:r w:rsidR="00603529">
        <w:rPr>
          <w:rFonts w:cs="Times New Roman"/>
          <w:lang w:val="en-US"/>
        </w:rPr>
        <w:t>D</w:t>
      </w:r>
      <w:r w:rsidR="00BC5C3E" w:rsidRPr="00DB74D6">
        <w:rPr>
          <w:rFonts w:cs="Times New Roman"/>
          <w:lang w:val="en-US"/>
        </w:rPr>
        <w:t>ay</w:t>
      </w:r>
      <w:r w:rsidR="00603529">
        <w:rPr>
          <w:rFonts w:cs="Times New Roman"/>
          <w:lang w:val="en-US"/>
        </w:rPr>
        <w:t>s</w:t>
      </w:r>
      <w:r w:rsidR="00BC5C3E" w:rsidRPr="00DB74D6">
        <w:rPr>
          <w:rFonts w:cs="Times New Roman"/>
          <w:lang w:val="en-US"/>
        </w:rPr>
        <w:t xml:space="preserve"> -7 and -5</w:t>
      </w:r>
      <w:r w:rsidR="002C2C47">
        <w:rPr>
          <w:rFonts w:cs="Times New Roman"/>
          <w:lang w:val="en-US"/>
        </w:rPr>
        <w:t>, both legs</w:t>
      </w:r>
      <w:r w:rsidR="00BC5C3E" w:rsidRPr="00DB74D6">
        <w:rPr>
          <w:rFonts w:cs="Times New Roman"/>
          <w:lang w:val="en-US"/>
        </w:rPr>
        <w:t>)</w:t>
      </w:r>
      <w:r w:rsidR="007C0A54">
        <w:rPr>
          <w:rFonts w:cs="Times New Roman"/>
          <w:lang w:val="en-US"/>
        </w:rPr>
        <w:t>, during the</w:t>
      </w:r>
      <w:r w:rsidR="00603529">
        <w:rPr>
          <w:rFonts w:cs="Times New Roman"/>
          <w:lang w:val="en-US"/>
        </w:rPr>
        <w:t xml:space="preserve"> </w:t>
      </w:r>
      <w:r w:rsidR="007C0A54">
        <w:rPr>
          <w:rFonts w:cs="Times New Roman"/>
          <w:lang w:val="en-US"/>
        </w:rPr>
        <w:t>intervention (</w:t>
      </w:r>
      <w:r w:rsidR="007C0A54" w:rsidRPr="007C0A54">
        <w:rPr>
          <w:rFonts w:cs="Times New Roman"/>
          <w:lang w:val="en-US"/>
        </w:rPr>
        <w:t>Days 4, 5, 8 and 9</w:t>
      </w:r>
      <w:r w:rsidR="007C0A54">
        <w:rPr>
          <w:rFonts w:cs="Times New Roman"/>
          <w:lang w:val="en-US"/>
        </w:rPr>
        <w:t>),</w:t>
      </w:r>
      <w:r w:rsidR="00BC5C3E" w:rsidRPr="00DB74D6">
        <w:rPr>
          <w:rFonts w:cs="Times New Roman"/>
          <w:lang w:val="en-US"/>
        </w:rPr>
        <w:t xml:space="preserve"> and after </w:t>
      </w:r>
      <w:r w:rsidR="00BC5C3E">
        <w:rPr>
          <w:rFonts w:cs="Times New Roman"/>
          <w:lang w:val="en-US"/>
        </w:rPr>
        <w:t xml:space="preserve">finalization of </w:t>
      </w:r>
      <w:r w:rsidR="00BC5C3E" w:rsidRPr="00DB74D6">
        <w:rPr>
          <w:rFonts w:cs="Times New Roman"/>
          <w:lang w:val="en-US"/>
        </w:rPr>
        <w:t>the intervention (T3/T4, Day 11</w:t>
      </w:r>
      <w:r w:rsidR="00C602E1">
        <w:rPr>
          <w:rFonts w:cs="Times New Roman"/>
          <w:lang w:val="en-US"/>
        </w:rPr>
        <w:t>,</w:t>
      </w:r>
      <w:r w:rsidR="00C602E1" w:rsidRPr="00C602E1">
        <w:rPr>
          <w:lang w:val="en-GB"/>
        </w:rPr>
        <w:t xml:space="preserve"> </w:t>
      </w:r>
      <w:r w:rsidR="00C602E1" w:rsidRPr="00DB74D6">
        <w:rPr>
          <w:lang w:val="en-GB"/>
        </w:rPr>
        <w:t>RT#1</w:t>
      </w:r>
      <w:r w:rsidR="00C602E1">
        <w:rPr>
          <w:lang w:val="en-GB"/>
        </w:rPr>
        <w:t xml:space="preserve"> leg</w:t>
      </w:r>
      <w:r w:rsidR="007E04CC">
        <w:rPr>
          <w:lang w:val="en-GB"/>
        </w:rPr>
        <w:t>;</w:t>
      </w:r>
      <w:r w:rsidR="00BC5C3E" w:rsidRPr="00DB74D6">
        <w:rPr>
          <w:rFonts w:cs="Times New Roman"/>
          <w:lang w:val="en-US"/>
        </w:rPr>
        <w:t xml:space="preserve"> T5/T6, Day 12</w:t>
      </w:r>
      <w:r w:rsidR="00C602E1">
        <w:rPr>
          <w:rFonts w:cs="Times New Roman"/>
          <w:lang w:val="en-US"/>
        </w:rPr>
        <w:t>,</w:t>
      </w:r>
      <w:r w:rsidR="00C602E1" w:rsidRPr="00C602E1">
        <w:rPr>
          <w:lang w:val="en-GB"/>
        </w:rPr>
        <w:t xml:space="preserve"> </w:t>
      </w:r>
      <w:r w:rsidR="00C602E1" w:rsidRPr="00DB74D6">
        <w:rPr>
          <w:lang w:val="en-GB"/>
        </w:rPr>
        <w:t>RT#</w:t>
      </w:r>
      <w:r w:rsidR="007E04CC">
        <w:rPr>
          <w:lang w:val="en-GB"/>
        </w:rPr>
        <w:t>2</w:t>
      </w:r>
      <w:r w:rsidR="00C602E1">
        <w:rPr>
          <w:lang w:val="en-GB"/>
        </w:rPr>
        <w:t xml:space="preserve"> leg</w:t>
      </w:r>
      <w:r w:rsidR="00BC5C3E" w:rsidRPr="00DB74D6">
        <w:rPr>
          <w:rFonts w:cs="Times New Roman"/>
          <w:lang w:val="en-US"/>
        </w:rPr>
        <w:t>)</w:t>
      </w:r>
      <w:r w:rsidR="00BC5C3E">
        <w:rPr>
          <w:rFonts w:cs="Times New Roman"/>
          <w:lang w:val="en-US"/>
        </w:rPr>
        <w:t xml:space="preserve"> (Figure 1)</w:t>
      </w:r>
      <w:r>
        <w:rPr>
          <w:rFonts w:cs="Times New Roman"/>
          <w:lang w:val="en-US"/>
        </w:rPr>
        <w:t xml:space="preserve">. The complete test battery </w:t>
      </w:r>
      <w:r w:rsidR="00977BC2">
        <w:rPr>
          <w:rFonts w:cs="Times New Roman"/>
          <w:lang w:val="en-US"/>
        </w:rPr>
        <w:t>consist</w:t>
      </w:r>
      <w:r>
        <w:rPr>
          <w:rFonts w:cs="Times New Roman"/>
          <w:lang w:val="en-US"/>
        </w:rPr>
        <w:t>s</w:t>
      </w:r>
      <w:r w:rsidR="00977BC2">
        <w:rPr>
          <w:rFonts w:cs="Times New Roman"/>
          <w:lang w:val="en-US"/>
        </w:rPr>
        <w:t xml:space="preserve"> of</w:t>
      </w:r>
      <w:r w:rsidR="00BC5C3E" w:rsidRPr="00DB74D6">
        <w:rPr>
          <w:rFonts w:cs="Times New Roman"/>
          <w:lang w:val="en-US"/>
        </w:rPr>
        <w:t xml:space="preserve"> </w:t>
      </w:r>
      <w:r w:rsidR="00BC5C3E">
        <w:rPr>
          <w:rFonts w:cs="Times New Roman"/>
          <w:lang w:val="en-US"/>
        </w:rPr>
        <w:t xml:space="preserve">unilateral </w:t>
      </w:r>
      <w:r w:rsidR="00BC5C3E" w:rsidRPr="00DB74D6">
        <w:rPr>
          <w:rFonts w:cs="Times New Roman"/>
          <w:lang w:val="en-US"/>
        </w:rPr>
        <w:t xml:space="preserve">isokinetic knee extension torque/isometric knee extension force </w:t>
      </w:r>
      <w:r w:rsidR="00BC5C3E">
        <w:rPr>
          <w:rFonts w:cs="Times New Roman"/>
          <w:lang w:val="en-US"/>
        </w:rPr>
        <w:t xml:space="preserve">and unilateral </w:t>
      </w:r>
      <w:r w:rsidR="00BC5C3E" w:rsidRPr="00DB74D6">
        <w:rPr>
          <w:rFonts w:cs="Times New Roman"/>
          <w:lang w:val="en-US"/>
        </w:rPr>
        <w:t>one repetition maximum (1RM) in knee extension and leg press</w:t>
      </w:r>
      <w:r w:rsidR="00BC5C3E" w:rsidRPr="00DB74D6">
        <w:rPr>
          <w:lang w:val="en-GB"/>
        </w:rPr>
        <w:t>.</w:t>
      </w:r>
      <w:r w:rsidR="00250AA0">
        <w:rPr>
          <w:lang w:val="en-GB"/>
        </w:rPr>
        <w:t xml:space="preserve"> In connection with days 11 and 12, </w:t>
      </w:r>
      <w:r w:rsidR="00A97B37">
        <w:rPr>
          <w:lang w:val="en-GB"/>
        </w:rPr>
        <w:t xml:space="preserve">measurement of </w:t>
      </w:r>
      <w:r w:rsidR="00250AA0" w:rsidRPr="00DB74D6">
        <w:rPr>
          <w:rFonts w:cs="Times New Roman"/>
          <w:lang w:val="en-US"/>
        </w:rPr>
        <w:t xml:space="preserve">isokinetic knee extension torque/isometric knee extension force </w:t>
      </w:r>
      <w:r w:rsidR="00250AA0">
        <w:rPr>
          <w:rFonts w:cs="Times New Roman"/>
          <w:lang w:val="en-US"/>
        </w:rPr>
        <w:t xml:space="preserve">will be performed at </w:t>
      </w:r>
      <w:r w:rsidR="00163170">
        <w:rPr>
          <w:rFonts w:cs="Times New Roman"/>
          <w:lang w:val="en-US"/>
        </w:rPr>
        <w:t xml:space="preserve">four </w:t>
      </w:r>
      <w:r w:rsidR="00956347">
        <w:rPr>
          <w:rFonts w:cs="Times New Roman"/>
          <w:lang w:val="en-US"/>
        </w:rPr>
        <w:t>time</w:t>
      </w:r>
      <w:r w:rsidR="00163170">
        <w:rPr>
          <w:rFonts w:cs="Times New Roman"/>
          <w:lang w:val="en-US"/>
        </w:rPr>
        <w:t xml:space="preserve"> </w:t>
      </w:r>
      <w:r w:rsidR="00956347">
        <w:rPr>
          <w:rFonts w:cs="Times New Roman"/>
          <w:lang w:val="en-US"/>
        </w:rPr>
        <w:t>point</w:t>
      </w:r>
      <w:r w:rsidR="00163170">
        <w:rPr>
          <w:lang w:val="en-GB"/>
        </w:rPr>
        <w:t>s</w:t>
      </w:r>
      <w:r w:rsidR="006A0C0B">
        <w:rPr>
          <w:lang w:val="en-GB"/>
        </w:rPr>
        <w:t xml:space="preserve">: </w:t>
      </w:r>
      <w:proofErr w:type="spellStart"/>
      <w:r w:rsidR="0093676B">
        <w:rPr>
          <w:lang w:val="en-GB"/>
        </w:rPr>
        <w:t>i</w:t>
      </w:r>
      <w:proofErr w:type="spellEnd"/>
      <w:r w:rsidR="0093676B">
        <w:rPr>
          <w:lang w:val="en-GB"/>
        </w:rPr>
        <w:t xml:space="preserve">) </w:t>
      </w:r>
      <w:r w:rsidR="00C403F6">
        <w:rPr>
          <w:lang w:val="en-GB"/>
        </w:rPr>
        <w:t xml:space="preserve">immediately </w:t>
      </w:r>
      <w:r w:rsidR="006A0C0B">
        <w:rPr>
          <w:lang w:val="en-GB"/>
        </w:rPr>
        <w:t xml:space="preserve">before the </w:t>
      </w:r>
      <w:r w:rsidR="00C403F6">
        <w:rPr>
          <w:lang w:val="en-GB"/>
        </w:rPr>
        <w:t xml:space="preserve">resistance training session, </w:t>
      </w:r>
      <w:r w:rsidR="0093676B">
        <w:rPr>
          <w:lang w:val="en-GB"/>
        </w:rPr>
        <w:t xml:space="preserve">ii) </w:t>
      </w:r>
      <w:r w:rsidR="005B667A">
        <w:rPr>
          <w:lang w:val="en-GB"/>
        </w:rPr>
        <w:t xml:space="preserve">15 min </w:t>
      </w:r>
      <w:r w:rsidR="00C403F6">
        <w:rPr>
          <w:lang w:val="en-GB"/>
        </w:rPr>
        <w:t xml:space="preserve">after </w:t>
      </w:r>
      <w:r w:rsidR="005B667A">
        <w:rPr>
          <w:lang w:val="en-GB"/>
        </w:rPr>
        <w:t xml:space="preserve">finalization of </w:t>
      </w:r>
      <w:r w:rsidR="00C403F6">
        <w:rPr>
          <w:lang w:val="en-GB"/>
        </w:rPr>
        <w:t>the session,</w:t>
      </w:r>
      <w:r w:rsidR="0093676B">
        <w:rPr>
          <w:lang w:val="en-GB"/>
        </w:rPr>
        <w:t xml:space="preserve"> iii)</w:t>
      </w:r>
      <w:r w:rsidR="00C403F6">
        <w:rPr>
          <w:lang w:val="en-GB"/>
        </w:rPr>
        <w:t xml:space="preserve"> </w:t>
      </w:r>
      <w:r w:rsidR="006D5123">
        <w:rPr>
          <w:lang w:val="en-GB"/>
        </w:rPr>
        <w:t xml:space="preserve">2 hours after finalization of the </w:t>
      </w:r>
      <w:proofErr w:type="gramStart"/>
      <w:r w:rsidR="006D5123">
        <w:rPr>
          <w:lang w:val="en-GB"/>
        </w:rPr>
        <w:t xml:space="preserve">session, </w:t>
      </w:r>
      <w:r w:rsidR="005B667A">
        <w:rPr>
          <w:lang w:val="en-GB"/>
        </w:rPr>
        <w:t xml:space="preserve"> and</w:t>
      </w:r>
      <w:proofErr w:type="gramEnd"/>
      <w:r w:rsidR="005B667A">
        <w:rPr>
          <w:lang w:val="en-GB"/>
        </w:rPr>
        <w:t xml:space="preserve"> vi) </w:t>
      </w:r>
      <w:r w:rsidR="00FC02A8">
        <w:rPr>
          <w:lang w:val="en-GB"/>
        </w:rPr>
        <w:t>2</w:t>
      </w:r>
      <w:r w:rsidR="00C232C9">
        <w:rPr>
          <w:lang w:val="en-GB"/>
        </w:rPr>
        <w:t>2</w:t>
      </w:r>
      <w:r w:rsidR="0093676B">
        <w:rPr>
          <w:lang w:val="en-GB"/>
        </w:rPr>
        <w:t xml:space="preserve"> hours after</w:t>
      </w:r>
      <w:r w:rsidR="006D5123">
        <w:rPr>
          <w:lang w:val="en-GB"/>
        </w:rPr>
        <w:t xml:space="preserve"> finalization of</w:t>
      </w:r>
      <w:r w:rsidR="0093676B">
        <w:rPr>
          <w:lang w:val="en-GB"/>
        </w:rPr>
        <w:t xml:space="preserve"> </w:t>
      </w:r>
      <w:r w:rsidR="0093676B">
        <w:rPr>
          <w:lang w:val="en-GB"/>
        </w:rPr>
        <w:lastRenderedPageBreak/>
        <w:t>the session</w:t>
      </w:r>
      <w:r w:rsidR="00C232C9">
        <w:rPr>
          <w:lang w:val="en-GB"/>
        </w:rPr>
        <w:t xml:space="preserve">. </w:t>
      </w:r>
      <w:r w:rsidR="009C45C0">
        <w:rPr>
          <w:lang w:val="en-GB"/>
        </w:rPr>
        <w:t>For all test</w:t>
      </w:r>
      <w:r w:rsidR="00103480">
        <w:rPr>
          <w:lang w:val="en-GB"/>
        </w:rPr>
        <w:t xml:space="preserve"> time points</w:t>
      </w:r>
      <w:r w:rsidR="00CC47F1">
        <w:rPr>
          <w:lang w:val="en-GB"/>
        </w:rPr>
        <w:t>,</w:t>
      </w:r>
      <w:r w:rsidR="009C45C0">
        <w:rPr>
          <w:lang w:val="en-GB"/>
        </w:rPr>
        <w:t xml:space="preserve"> the highest value will be carried forward to final analyses. </w:t>
      </w:r>
      <w:r w:rsidR="00044BE3">
        <w:rPr>
          <w:lang w:val="en-GB"/>
        </w:rPr>
        <w:t>To ensure reliability of pre-intervention strength data, participants will be asked to refrain from training during the 3 days leading up to day -7. After commencing the intervention protocol (</w:t>
      </w:r>
      <w:proofErr w:type="gramStart"/>
      <w:r w:rsidR="00044BE3">
        <w:rPr>
          <w:lang w:val="en-GB"/>
        </w:rPr>
        <w:t>i.e.</w:t>
      </w:r>
      <w:proofErr w:type="gramEnd"/>
      <w:r w:rsidR="00044BE3">
        <w:rPr>
          <w:lang w:val="en-GB"/>
        </w:rPr>
        <w:t xml:space="preserve"> after day -7), participants will be asked to refrain from all other training.</w:t>
      </w:r>
      <w:r w:rsidR="008530D4" w:rsidRPr="00B56B97">
        <w:rPr>
          <w:lang w:val="en-GB"/>
        </w:rPr>
        <w:t xml:space="preserve"> </w:t>
      </w:r>
    </w:p>
    <w:p w14:paraId="435817C5" w14:textId="77777777" w:rsidR="00F44395" w:rsidRPr="00F44395" w:rsidRDefault="00F44395" w:rsidP="005B57F3">
      <w:pPr>
        <w:spacing w:after="0" w:line="240" w:lineRule="auto"/>
        <w:rPr>
          <w:b/>
          <w:lang w:val="en-GB"/>
        </w:rPr>
      </w:pPr>
      <w:r w:rsidRPr="00F44395">
        <w:rPr>
          <w:b/>
          <w:lang w:val="en-GB"/>
        </w:rPr>
        <w:t>Assessments of body composition</w:t>
      </w:r>
    </w:p>
    <w:p w14:paraId="2594ADF8" w14:textId="77777777" w:rsidR="00F44395" w:rsidRPr="00E3406C" w:rsidRDefault="00B3399F" w:rsidP="00E375B7">
      <w:pPr>
        <w:spacing w:after="240" w:line="240" w:lineRule="auto"/>
        <w:rPr>
          <w:lang w:val="en-GB"/>
        </w:rPr>
      </w:pPr>
      <w:r w:rsidRPr="00B56B97">
        <w:rPr>
          <w:lang w:val="en-GB"/>
        </w:rPr>
        <w:t xml:space="preserve">Body mass composition will be measured </w:t>
      </w:r>
      <w:r w:rsidR="00B70179">
        <w:rPr>
          <w:lang w:val="en-GB"/>
        </w:rPr>
        <w:t xml:space="preserve">by </w:t>
      </w:r>
      <w:r w:rsidR="00B70179" w:rsidRPr="00B70179">
        <w:rPr>
          <w:lang w:val="en-GB"/>
        </w:rPr>
        <w:t>dual-energy x-ray absorptiometry</w:t>
      </w:r>
      <w:r w:rsidR="00B70179">
        <w:rPr>
          <w:lang w:val="en-GB"/>
        </w:rPr>
        <w:t xml:space="preserve"> (DXA) </w:t>
      </w:r>
      <w:r w:rsidRPr="00B56B97">
        <w:rPr>
          <w:lang w:val="en-GB"/>
        </w:rPr>
        <w:t>prior to onset of the intervention (Day -1),</w:t>
      </w:r>
      <w:r w:rsidR="00FF2809">
        <w:rPr>
          <w:lang w:val="en-GB"/>
        </w:rPr>
        <w:t xml:space="preserve"> providing data on lean</w:t>
      </w:r>
      <w:r w:rsidR="00C310BC">
        <w:rPr>
          <w:lang w:val="en-GB"/>
        </w:rPr>
        <w:t xml:space="preserve"> body mass, fat mass and bone mineral density. </w:t>
      </w:r>
      <w:r w:rsidR="00EF55E0">
        <w:rPr>
          <w:lang w:val="en-GB"/>
        </w:rPr>
        <w:t>Data on l</w:t>
      </w:r>
      <w:r w:rsidRPr="00B56B97">
        <w:rPr>
          <w:lang w:val="en-GB"/>
        </w:rPr>
        <w:t>ean body mass</w:t>
      </w:r>
      <w:r w:rsidR="00B955BB">
        <w:rPr>
          <w:lang w:val="en-GB"/>
        </w:rPr>
        <w:t xml:space="preserve"> will enable proper dosage of </w:t>
      </w:r>
      <w:r w:rsidRPr="00B56B97">
        <w:rPr>
          <w:lang w:val="en-GB"/>
        </w:rPr>
        <w:t xml:space="preserve">deuterium </w:t>
      </w:r>
      <w:r w:rsidR="00084FB3">
        <w:rPr>
          <w:lang w:val="en-GB"/>
        </w:rPr>
        <w:t xml:space="preserve">ingestion </w:t>
      </w:r>
      <w:r w:rsidRPr="00B56B97">
        <w:rPr>
          <w:lang w:val="en-GB"/>
        </w:rPr>
        <w:t>(D</w:t>
      </w:r>
      <w:r w:rsidRPr="007F6B77">
        <w:rPr>
          <w:vertAlign w:val="subscript"/>
          <w:lang w:val="en-GB"/>
        </w:rPr>
        <w:t>2</w:t>
      </w:r>
      <w:r w:rsidRPr="00B56B97">
        <w:rPr>
          <w:lang w:val="en-GB"/>
        </w:rPr>
        <w:t>O, heavy water</w:t>
      </w:r>
      <w:r w:rsidR="00EF55E0">
        <w:rPr>
          <w:lang w:val="en-GB"/>
        </w:rPr>
        <w:t>).</w:t>
      </w:r>
    </w:p>
    <w:p w14:paraId="53E2CEEC" w14:textId="77777777" w:rsidR="00E3406C" w:rsidRPr="00E3406C" w:rsidRDefault="00E3406C" w:rsidP="005B57F3">
      <w:pPr>
        <w:spacing w:after="0" w:line="240" w:lineRule="auto"/>
        <w:rPr>
          <w:b/>
          <w:lang w:val="en-GB"/>
        </w:rPr>
      </w:pPr>
      <w:r w:rsidRPr="00E3406C">
        <w:rPr>
          <w:b/>
          <w:lang w:val="en-GB"/>
        </w:rPr>
        <w:t>Measurement of RNA and protein synthesis</w:t>
      </w:r>
      <w:r w:rsidR="003712CB">
        <w:rPr>
          <w:b/>
          <w:lang w:val="en-GB"/>
        </w:rPr>
        <w:t xml:space="preserve"> rates in muscle</w:t>
      </w:r>
    </w:p>
    <w:p w14:paraId="3F2906AE" w14:textId="01C01B62" w:rsidR="00E40734" w:rsidRPr="007D4504" w:rsidRDefault="00E40734" w:rsidP="001624BF">
      <w:pPr>
        <w:spacing w:line="240" w:lineRule="auto"/>
        <w:rPr>
          <w:lang w:val="en-GB"/>
        </w:rPr>
      </w:pPr>
      <w:r w:rsidRPr="00B56B97">
        <w:rPr>
          <w:lang w:val="en-GB"/>
        </w:rPr>
        <w:t>D</w:t>
      </w:r>
      <w:r w:rsidRPr="00131B6F">
        <w:rPr>
          <w:vertAlign w:val="subscript"/>
          <w:lang w:val="en-GB"/>
        </w:rPr>
        <w:t>2</w:t>
      </w:r>
      <w:r w:rsidRPr="00B56B97">
        <w:rPr>
          <w:lang w:val="en-GB"/>
        </w:rPr>
        <w:t xml:space="preserve">O will be ingested </w:t>
      </w:r>
      <w:proofErr w:type="gramStart"/>
      <w:r w:rsidRPr="00B56B97">
        <w:rPr>
          <w:lang w:val="en-GB"/>
        </w:rPr>
        <w:t>on a daily basis</w:t>
      </w:r>
      <w:proofErr w:type="gramEnd"/>
      <w:r w:rsidRPr="00B56B97">
        <w:rPr>
          <w:lang w:val="en-GB"/>
        </w:rPr>
        <w:t xml:space="preserve"> throughout the intervention, starting with a large bolus at Day </w:t>
      </w:r>
      <w:r w:rsidRPr="005F399B">
        <w:rPr>
          <w:lang w:val="en-GB"/>
        </w:rPr>
        <w:t>-1 (</w:t>
      </w:r>
      <w:r w:rsidR="00AE5158" w:rsidRPr="005F399B">
        <w:rPr>
          <w:lang w:val="en-GB"/>
        </w:rPr>
        <w:t>5.25</w:t>
      </w:r>
      <w:r w:rsidRPr="005F399B">
        <w:rPr>
          <w:lang w:val="en-GB"/>
        </w:rPr>
        <w:t xml:space="preserve"> ml</w:t>
      </w:r>
      <w:r w:rsidR="00373E4E">
        <w:rPr>
          <w:lang w:val="en-GB"/>
        </w:rPr>
        <w:t xml:space="preserve"> </w:t>
      </w:r>
      <w:r w:rsidRPr="005F399B">
        <w:rPr>
          <w:rFonts w:ascii="Cambria Math" w:hAnsi="Cambria Math" w:cs="Cambria Math"/>
          <w:lang w:val="en-GB"/>
        </w:rPr>
        <w:t>⋅</w:t>
      </w:r>
      <w:r w:rsidR="00373E4E">
        <w:rPr>
          <w:rFonts w:ascii="Cambria Math" w:hAnsi="Cambria Math" w:cs="Cambria Math"/>
          <w:lang w:val="en-GB"/>
        </w:rPr>
        <w:t xml:space="preserve"> </w:t>
      </w:r>
      <w:r w:rsidRPr="005F399B">
        <w:rPr>
          <w:lang w:val="en-GB"/>
        </w:rPr>
        <w:t>kg lean mass</w:t>
      </w:r>
      <w:r w:rsidRPr="005F399B">
        <w:rPr>
          <w:vertAlign w:val="superscript"/>
          <w:lang w:val="en-GB"/>
        </w:rPr>
        <w:t>-</w:t>
      </w:r>
      <w:r w:rsidR="00AB4BF4" w:rsidRPr="005F399B">
        <w:rPr>
          <w:vertAlign w:val="superscript"/>
          <w:lang w:val="en-GB"/>
        </w:rPr>
        <w:t>1</w:t>
      </w:r>
      <w:r w:rsidR="0035169D" w:rsidRPr="005F399B">
        <w:rPr>
          <w:lang w:val="en-GB"/>
        </w:rPr>
        <w:t xml:space="preserve">, immediately after </w:t>
      </w:r>
      <w:r w:rsidR="00E35F75" w:rsidRPr="005F399B">
        <w:rPr>
          <w:lang w:val="en-GB"/>
        </w:rPr>
        <w:t>DXA measurement, between 0815 hrs and 1115 hrs, Figure 1</w:t>
      </w:r>
      <w:r w:rsidRPr="005F399B">
        <w:rPr>
          <w:lang w:val="en-GB"/>
        </w:rPr>
        <w:t>),</w:t>
      </w:r>
      <w:r w:rsidRPr="00B56B97">
        <w:rPr>
          <w:lang w:val="en-GB"/>
        </w:rPr>
        <w:t xml:space="preserve"> followed by smaller top-up volumes at days 1-12 (</w:t>
      </w:r>
      <w:r w:rsidR="00F120FA" w:rsidRPr="00F120FA">
        <w:rPr>
          <w:lang w:val="en-GB"/>
        </w:rPr>
        <w:t xml:space="preserve">0.53 </w:t>
      </w:r>
      <w:r w:rsidRPr="00B56B97">
        <w:rPr>
          <w:lang w:val="en-GB"/>
        </w:rPr>
        <w:t>ml</w:t>
      </w:r>
      <w:r w:rsidR="00373E4E">
        <w:rPr>
          <w:lang w:val="en-GB"/>
        </w:rPr>
        <w:t xml:space="preserve"> </w:t>
      </w:r>
      <w:r w:rsidRPr="00B56B97">
        <w:rPr>
          <w:rFonts w:ascii="Cambria Math" w:hAnsi="Cambria Math" w:cs="Cambria Math"/>
          <w:lang w:val="en-GB"/>
        </w:rPr>
        <w:t>⋅</w:t>
      </w:r>
      <w:r w:rsidR="00373E4E">
        <w:rPr>
          <w:rFonts w:ascii="Cambria Math" w:hAnsi="Cambria Math" w:cs="Cambria Math"/>
          <w:lang w:val="en-GB"/>
        </w:rPr>
        <w:t xml:space="preserve"> </w:t>
      </w:r>
      <w:r w:rsidRPr="00B56B97">
        <w:rPr>
          <w:lang w:val="en-GB"/>
        </w:rPr>
        <w:t>kg lean mass</w:t>
      </w:r>
      <w:r w:rsidRPr="00D258A6">
        <w:rPr>
          <w:vertAlign w:val="superscript"/>
          <w:lang w:val="en-GB"/>
        </w:rPr>
        <w:t>-1</w:t>
      </w:r>
      <w:r w:rsidR="00E35F75">
        <w:rPr>
          <w:lang w:val="en-GB"/>
        </w:rPr>
        <w:t>; coin</w:t>
      </w:r>
      <w:r w:rsidR="00AE096B">
        <w:rPr>
          <w:lang w:val="en-GB"/>
        </w:rPr>
        <w:t>ciding wit</w:t>
      </w:r>
      <w:r w:rsidR="00AB4BF4">
        <w:rPr>
          <w:lang w:val="en-GB"/>
        </w:rPr>
        <w:t>h</w:t>
      </w:r>
      <w:r w:rsidR="00AE096B">
        <w:rPr>
          <w:lang w:val="en-GB"/>
        </w:rPr>
        <w:t xml:space="preserve"> GLU/PLAC intake</w:t>
      </w:r>
      <w:r w:rsidRPr="00B56B97">
        <w:rPr>
          <w:lang w:val="en-GB"/>
        </w:rPr>
        <w:t>). This will ensure sustained physiological levels of D</w:t>
      </w:r>
      <w:r w:rsidRPr="000B381F">
        <w:rPr>
          <w:vertAlign w:val="subscript"/>
          <w:lang w:val="en-GB"/>
        </w:rPr>
        <w:t>2</w:t>
      </w:r>
      <w:r w:rsidRPr="00B56B97">
        <w:rPr>
          <w:lang w:val="en-GB"/>
        </w:rPr>
        <w:t>O</w:t>
      </w:r>
      <w:r w:rsidR="000B381F">
        <w:rPr>
          <w:lang w:val="en-GB"/>
        </w:rPr>
        <w:t xml:space="preserve">. </w:t>
      </w:r>
      <w:r w:rsidR="000B381F" w:rsidRPr="00B56B97">
        <w:rPr>
          <w:lang w:val="en-GB"/>
        </w:rPr>
        <w:t>D</w:t>
      </w:r>
      <w:r w:rsidR="000B381F" w:rsidRPr="000B381F">
        <w:rPr>
          <w:vertAlign w:val="subscript"/>
          <w:lang w:val="en-GB"/>
        </w:rPr>
        <w:t>2</w:t>
      </w:r>
      <w:r w:rsidR="000B381F" w:rsidRPr="00B56B97">
        <w:rPr>
          <w:lang w:val="en-GB"/>
        </w:rPr>
        <w:t>O</w:t>
      </w:r>
      <w:r w:rsidRPr="00B56B97">
        <w:rPr>
          <w:lang w:val="en-GB"/>
        </w:rPr>
        <w:t xml:space="preserve"> </w:t>
      </w:r>
      <w:r w:rsidR="000B381F">
        <w:rPr>
          <w:lang w:val="en-GB"/>
        </w:rPr>
        <w:t>levels w</w:t>
      </w:r>
      <w:r w:rsidRPr="00B56B97">
        <w:rPr>
          <w:lang w:val="en-GB"/>
        </w:rPr>
        <w:t xml:space="preserve">ill be </w:t>
      </w:r>
      <w:r w:rsidR="000B381F">
        <w:rPr>
          <w:lang w:val="en-GB"/>
        </w:rPr>
        <w:t>measured</w:t>
      </w:r>
      <w:r w:rsidR="001624BF">
        <w:rPr>
          <w:lang w:val="en-GB"/>
        </w:rPr>
        <w:t xml:space="preserve"> in </w:t>
      </w:r>
      <w:r w:rsidRPr="00B56B97">
        <w:rPr>
          <w:lang w:val="en-GB"/>
        </w:rPr>
        <w:t>saliva samples (</w:t>
      </w:r>
      <w:r w:rsidR="00AE5158">
        <w:rPr>
          <w:lang w:val="en-GB"/>
        </w:rPr>
        <w:t>s</w:t>
      </w:r>
      <w:r w:rsidRPr="00B56B97">
        <w:rPr>
          <w:lang w:val="en-GB"/>
        </w:rPr>
        <w:t>pit), collected immediately before D</w:t>
      </w:r>
      <w:r w:rsidRPr="00D258A6">
        <w:rPr>
          <w:vertAlign w:val="subscript"/>
          <w:lang w:val="en-GB"/>
        </w:rPr>
        <w:t>2</w:t>
      </w:r>
      <w:r w:rsidRPr="00B56B97">
        <w:rPr>
          <w:lang w:val="en-GB"/>
        </w:rPr>
        <w:t xml:space="preserve">O </w:t>
      </w:r>
      <w:r w:rsidRPr="007D4504">
        <w:rPr>
          <w:lang w:val="en-GB"/>
        </w:rPr>
        <w:t xml:space="preserve">ingestion on all intervention </w:t>
      </w:r>
      <w:proofErr w:type="gramStart"/>
      <w:r w:rsidRPr="007D4504">
        <w:rPr>
          <w:lang w:val="en-GB"/>
        </w:rPr>
        <w:t>days</w:t>
      </w:r>
      <w:proofErr w:type="gramEnd"/>
    </w:p>
    <w:p w14:paraId="0B545863" w14:textId="06D410FB" w:rsidR="00CC1D13" w:rsidRPr="007B5E6F" w:rsidRDefault="0050243C" w:rsidP="007B5E6F">
      <w:pPr>
        <w:spacing w:after="240" w:line="240" w:lineRule="auto"/>
        <w:rPr>
          <w:lang w:val="en-GB"/>
        </w:rPr>
      </w:pPr>
      <w:r w:rsidRPr="007D4504">
        <w:rPr>
          <w:lang w:val="en-GB"/>
        </w:rPr>
        <w:t>D</w:t>
      </w:r>
      <w:r w:rsidRPr="007D4504">
        <w:rPr>
          <w:vertAlign w:val="subscript"/>
          <w:lang w:val="en-GB"/>
        </w:rPr>
        <w:t>2</w:t>
      </w:r>
      <w:r w:rsidRPr="007D4504">
        <w:rPr>
          <w:lang w:val="en-GB"/>
        </w:rPr>
        <w:t>O intake will allow m</w:t>
      </w:r>
      <w:r w:rsidR="00E3406C" w:rsidRPr="007D4504">
        <w:rPr>
          <w:lang w:val="en-GB"/>
        </w:rPr>
        <w:t>easure</w:t>
      </w:r>
      <w:r w:rsidR="00E31C22" w:rsidRPr="007D4504">
        <w:rPr>
          <w:lang w:val="en-GB"/>
        </w:rPr>
        <w:t>ment of rates of RNA/</w:t>
      </w:r>
      <w:r w:rsidR="00E3406C" w:rsidRPr="007D4504">
        <w:rPr>
          <w:lang w:val="en-GB"/>
        </w:rPr>
        <w:t>protein synthesis</w:t>
      </w:r>
      <w:r w:rsidR="00356DE2" w:rsidRPr="007D4504">
        <w:rPr>
          <w:lang w:val="en-GB"/>
        </w:rPr>
        <w:t xml:space="preserve"> in muscle</w:t>
      </w:r>
      <w:r w:rsidR="00E3406C" w:rsidRPr="007D4504">
        <w:rPr>
          <w:lang w:val="en-GB"/>
        </w:rPr>
        <w:t xml:space="preserve"> </w:t>
      </w:r>
      <w:r w:rsidR="00E31C22" w:rsidRPr="007D4504">
        <w:rPr>
          <w:lang w:val="en-GB"/>
        </w:rPr>
        <w:t>during</w:t>
      </w:r>
      <w:r w:rsidRPr="007D4504">
        <w:rPr>
          <w:lang w:val="en-GB"/>
        </w:rPr>
        <w:t xml:space="preserve"> the</w:t>
      </w:r>
      <w:r w:rsidR="00E31C22" w:rsidRPr="007D4504">
        <w:rPr>
          <w:lang w:val="en-GB"/>
        </w:rPr>
        <w:t xml:space="preserve"> training </w:t>
      </w:r>
      <w:r w:rsidRPr="007D4504">
        <w:rPr>
          <w:lang w:val="en-GB"/>
        </w:rPr>
        <w:t xml:space="preserve">intervention. </w:t>
      </w:r>
      <w:r w:rsidR="00E3406C" w:rsidRPr="007D4504">
        <w:rPr>
          <w:lang w:val="en-GB"/>
        </w:rPr>
        <w:t xml:space="preserve">Muscle </w:t>
      </w:r>
      <w:r w:rsidR="00C8667F" w:rsidRPr="007D4504">
        <w:rPr>
          <w:lang w:val="en-GB"/>
        </w:rPr>
        <w:t>RNA/</w:t>
      </w:r>
      <w:r w:rsidR="00E3406C" w:rsidRPr="007D4504">
        <w:rPr>
          <w:lang w:val="en-GB"/>
        </w:rPr>
        <w:t xml:space="preserve">protein synthesis </w:t>
      </w:r>
      <w:r w:rsidR="00C8667F" w:rsidRPr="007D4504">
        <w:rPr>
          <w:lang w:val="en-GB"/>
        </w:rPr>
        <w:t xml:space="preserve">rates </w:t>
      </w:r>
      <w:r w:rsidR="00B010CC" w:rsidRPr="007D4504">
        <w:rPr>
          <w:lang w:val="en-GB"/>
        </w:rPr>
        <w:t xml:space="preserve">in the two legs </w:t>
      </w:r>
      <w:r w:rsidR="00C8667F" w:rsidRPr="007D4504">
        <w:rPr>
          <w:lang w:val="en-GB"/>
        </w:rPr>
        <w:t xml:space="preserve">will be calculated as the relative enrichment of heavy hydrogen isotopes </w:t>
      </w:r>
      <w:r w:rsidR="00356DE2" w:rsidRPr="007D4504">
        <w:rPr>
          <w:lang w:val="en-GB"/>
        </w:rPr>
        <w:t xml:space="preserve">measured in </w:t>
      </w:r>
      <w:r w:rsidR="00B010CC" w:rsidRPr="007D4504">
        <w:rPr>
          <w:lang w:val="en-GB"/>
        </w:rPr>
        <w:t xml:space="preserve">rested-state biopsies </w:t>
      </w:r>
      <w:r w:rsidR="00C8667F" w:rsidRPr="007D4504">
        <w:rPr>
          <w:lang w:val="en-GB"/>
        </w:rPr>
        <w:t xml:space="preserve">sampled </w:t>
      </w:r>
      <w:r w:rsidR="00B010CC" w:rsidRPr="007D4504">
        <w:rPr>
          <w:lang w:val="en-GB"/>
        </w:rPr>
        <w:t>at Day 11 and 12</w:t>
      </w:r>
      <w:r w:rsidR="00E31C22" w:rsidRPr="007D4504">
        <w:rPr>
          <w:lang w:val="en-GB"/>
        </w:rPr>
        <w:t xml:space="preserve"> (Figure 1)</w:t>
      </w:r>
      <w:r w:rsidR="007D4504" w:rsidRPr="007D4504">
        <w:rPr>
          <w:lang w:val="en-GB"/>
        </w:rPr>
        <w:t>,</w:t>
      </w:r>
      <w:r w:rsidR="00356DE2" w:rsidRPr="007D4504">
        <w:rPr>
          <w:lang w:val="en-GB"/>
        </w:rPr>
        <w:t xml:space="preserve"> </w:t>
      </w:r>
      <w:r w:rsidR="00B010CC" w:rsidRPr="007D4504">
        <w:rPr>
          <w:lang w:val="en-GB"/>
        </w:rPr>
        <w:t>measured</w:t>
      </w:r>
      <w:r w:rsidR="00356DE2" w:rsidRPr="007D4504">
        <w:rPr>
          <w:lang w:val="en-GB"/>
        </w:rPr>
        <w:t xml:space="preserve"> using</w:t>
      </w:r>
      <w:r w:rsidR="007C1768" w:rsidRPr="007D4504">
        <w:rPr>
          <w:lang w:val="en-GB"/>
        </w:rPr>
        <w:t xml:space="preserve"> gas chromatography/mass</w:t>
      </w:r>
      <w:r w:rsidR="007C1768" w:rsidRPr="007C1768">
        <w:rPr>
          <w:lang w:val="en-GB"/>
        </w:rPr>
        <w:t xml:space="preserve"> spectrometry</w:t>
      </w:r>
      <w:r w:rsidR="007D4504">
        <w:rPr>
          <w:lang w:val="en-GB"/>
        </w:rPr>
        <w:t>.</w:t>
      </w:r>
    </w:p>
    <w:p w14:paraId="1A74AE5A" w14:textId="56A4CCDF" w:rsidR="004A3AE9" w:rsidRPr="008217DE" w:rsidRDefault="004A3AE9" w:rsidP="005B57F3">
      <w:pPr>
        <w:spacing w:after="0" w:line="240" w:lineRule="auto"/>
        <w:rPr>
          <w:b/>
          <w:lang w:val="en-GB"/>
        </w:rPr>
      </w:pPr>
      <w:r w:rsidRPr="008217DE">
        <w:rPr>
          <w:b/>
          <w:lang w:val="en-GB"/>
        </w:rPr>
        <w:t xml:space="preserve">Ethical considerations </w:t>
      </w:r>
    </w:p>
    <w:p w14:paraId="095184D2" w14:textId="239187D8" w:rsidR="00DE10B5" w:rsidRDefault="00CA7A6C" w:rsidP="00DE10B5">
      <w:pPr>
        <w:pStyle w:val="Default"/>
        <w:spacing w:after="160"/>
        <w:rPr>
          <w:sz w:val="22"/>
          <w:szCs w:val="22"/>
          <w:lang w:val="en-GB"/>
        </w:rPr>
      </w:pPr>
      <w:r>
        <w:rPr>
          <w:sz w:val="22"/>
          <w:szCs w:val="22"/>
          <w:lang w:val="en-GB"/>
        </w:rPr>
        <w:t xml:space="preserve">Ingestion </w:t>
      </w:r>
      <w:r w:rsidR="00400162">
        <w:rPr>
          <w:sz w:val="22"/>
          <w:szCs w:val="22"/>
          <w:lang w:val="en-GB"/>
        </w:rPr>
        <w:t xml:space="preserve">of </w:t>
      </w:r>
      <w:proofErr w:type="spellStart"/>
      <w:r w:rsidR="00EC154B">
        <w:rPr>
          <w:sz w:val="22"/>
          <w:szCs w:val="22"/>
          <w:lang w:val="en-GB"/>
        </w:rPr>
        <w:t>S</w:t>
      </w:r>
      <w:r w:rsidR="00DE10B5">
        <w:rPr>
          <w:sz w:val="22"/>
          <w:szCs w:val="22"/>
          <w:lang w:val="en-GB"/>
        </w:rPr>
        <w:t>tevi</w:t>
      </w:r>
      <w:r w:rsidR="00EC154B">
        <w:rPr>
          <w:sz w:val="22"/>
          <w:szCs w:val="22"/>
          <w:lang w:val="en-GB"/>
        </w:rPr>
        <w:t>os</w:t>
      </w:r>
      <w:r w:rsidR="00DE10B5">
        <w:rPr>
          <w:sz w:val="22"/>
          <w:szCs w:val="22"/>
          <w:lang w:val="en-GB"/>
        </w:rPr>
        <w:t>a</w:t>
      </w:r>
      <w:proofErr w:type="spellEnd"/>
      <w:r w:rsidR="00DE10B5">
        <w:rPr>
          <w:sz w:val="22"/>
          <w:szCs w:val="22"/>
          <w:lang w:val="en-GB"/>
        </w:rPr>
        <w:t xml:space="preserve"> </w:t>
      </w:r>
      <w:r w:rsidR="00400162">
        <w:rPr>
          <w:sz w:val="22"/>
          <w:szCs w:val="22"/>
          <w:lang w:val="en-GB"/>
        </w:rPr>
        <w:t>or</w:t>
      </w:r>
      <w:r w:rsidR="0078389B">
        <w:rPr>
          <w:sz w:val="22"/>
          <w:szCs w:val="22"/>
          <w:lang w:val="en-GB"/>
        </w:rPr>
        <w:t xml:space="preserve"> its ingredients </w:t>
      </w:r>
      <w:r w:rsidR="003133B0">
        <w:rPr>
          <w:sz w:val="22"/>
          <w:szCs w:val="22"/>
          <w:lang w:val="en-GB"/>
        </w:rPr>
        <w:t>is</w:t>
      </w:r>
      <w:r w:rsidR="00DE10B5">
        <w:rPr>
          <w:sz w:val="22"/>
          <w:szCs w:val="22"/>
          <w:lang w:val="en-GB"/>
        </w:rPr>
        <w:t xml:space="preserve"> not associated with adverse </w:t>
      </w:r>
      <w:r w:rsidR="004240C3">
        <w:rPr>
          <w:sz w:val="22"/>
          <w:szCs w:val="22"/>
          <w:lang w:val="en-GB"/>
        </w:rPr>
        <w:t xml:space="preserve">effects </w:t>
      </w:r>
      <w:r w:rsidR="002D37F6">
        <w:rPr>
          <w:sz w:val="22"/>
          <w:szCs w:val="22"/>
          <w:lang w:val="en-GB"/>
        </w:rPr>
        <w:t xml:space="preserve">in the prescribed doses </w:t>
      </w:r>
      <w:r w:rsidR="004240C3">
        <w:rPr>
          <w:sz w:val="22"/>
          <w:szCs w:val="22"/>
          <w:lang w:val="en-GB"/>
        </w:rPr>
        <w:t xml:space="preserve">in the </w:t>
      </w:r>
      <w:r w:rsidR="00812187">
        <w:rPr>
          <w:sz w:val="22"/>
          <w:szCs w:val="22"/>
          <w:lang w:val="en-GB"/>
        </w:rPr>
        <w:t xml:space="preserve">selected groups of </w:t>
      </w:r>
      <w:r w:rsidR="004240C3">
        <w:rPr>
          <w:sz w:val="22"/>
          <w:szCs w:val="22"/>
          <w:lang w:val="en-GB"/>
        </w:rPr>
        <w:t>p</w:t>
      </w:r>
      <w:r w:rsidR="00E22966">
        <w:rPr>
          <w:sz w:val="22"/>
          <w:szCs w:val="22"/>
          <w:lang w:val="en-GB"/>
        </w:rPr>
        <w:t>ar</w:t>
      </w:r>
      <w:r w:rsidR="004240C3">
        <w:rPr>
          <w:sz w:val="22"/>
          <w:szCs w:val="22"/>
          <w:lang w:val="en-GB"/>
        </w:rPr>
        <w:t>ticipants</w:t>
      </w:r>
      <w:r w:rsidR="00812187">
        <w:rPr>
          <w:sz w:val="22"/>
          <w:szCs w:val="22"/>
          <w:lang w:val="en-GB"/>
        </w:rPr>
        <w:t xml:space="preserve"> (young healthy</w:t>
      </w:r>
      <w:proofErr w:type="gramStart"/>
      <w:r w:rsidR="00812187">
        <w:rPr>
          <w:sz w:val="22"/>
          <w:szCs w:val="22"/>
          <w:lang w:val="en-GB"/>
        </w:rPr>
        <w:t>)</w:t>
      </w:r>
      <w:r w:rsidR="00400162">
        <w:rPr>
          <w:sz w:val="22"/>
          <w:szCs w:val="22"/>
          <w:lang w:val="en-GB"/>
        </w:rPr>
        <w:t xml:space="preserve">, </w:t>
      </w:r>
      <w:r w:rsidR="00EE077F">
        <w:rPr>
          <w:sz w:val="22"/>
          <w:szCs w:val="22"/>
          <w:lang w:val="en-GB"/>
        </w:rPr>
        <w:t>and</w:t>
      </w:r>
      <w:proofErr w:type="gramEnd"/>
      <w:r w:rsidR="00EE077F">
        <w:rPr>
          <w:sz w:val="22"/>
          <w:szCs w:val="22"/>
          <w:lang w:val="en-GB"/>
        </w:rPr>
        <w:t xml:space="preserve"> may </w:t>
      </w:r>
      <w:r w:rsidR="00400162">
        <w:rPr>
          <w:sz w:val="22"/>
          <w:szCs w:val="22"/>
          <w:lang w:val="en-GB"/>
        </w:rPr>
        <w:t>instead</w:t>
      </w:r>
      <w:r w:rsidR="00EE077F">
        <w:rPr>
          <w:sz w:val="22"/>
          <w:szCs w:val="22"/>
          <w:lang w:val="en-GB"/>
        </w:rPr>
        <w:t xml:space="preserve"> have health-beneficial effects</w:t>
      </w:r>
      <w:r w:rsidR="00812187">
        <w:rPr>
          <w:sz w:val="22"/>
          <w:szCs w:val="22"/>
          <w:lang w:val="en-GB"/>
        </w:rPr>
        <w:t xml:space="preserve"> </w:t>
      </w:r>
      <w:r w:rsidR="00D461BB">
        <w:rPr>
          <w:sz w:val="22"/>
          <w:szCs w:val="22"/>
          <w:lang w:val="en-GB"/>
        </w:rPr>
        <w:fldChar w:fldCharType="begin">
          <w:fldData xml:space="preserve">PEVuZE5vdGU+PENpdGU+PEF1dGhvcj5Xw7ZsbmVyaGFuc3NlbjwvQXV0aG9yPjxZZWFyPjIwMTk8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</w:fldData>
        </w:fldChar>
      </w:r>
      <w:r w:rsidR="007C2DAF">
        <w:rPr>
          <w:sz w:val="22"/>
          <w:szCs w:val="22"/>
          <w:lang w:val="en-GB"/>
        </w:rPr>
        <w:instrText xml:space="preserve"> ADDIN EN.CITE </w:instrText>
      </w:r>
      <w:r w:rsidR="007C2DAF">
        <w:rPr>
          <w:sz w:val="22"/>
          <w:szCs w:val="22"/>
          <w:lang w:val="en-GB"/>
        </w:rPr>
        <w:fldChar w:fldCharType="begin">
          <w:fldData xml:space="preserve">PEVuZE5vdGU+PENpdGU+PEF1dGhvcj5Xw7ZsbmVyaGFuc3NlbjwvQXV0aG9yPjxZZWFyPjIwMTk8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</w:fldData>
        </w:fldChar>
      </w:r>
      <w:r w:rsidR="007C2DAF">
        <w:rPr>
          <w:sz w:val="22"/>
          <w:szCs w:val="22"/>
          <w:lang w:val="en-GB"/>
        </w:rPr>
        <w:instrText xml:space="preserve"> ADDIN EN.CITE.DATA </w:instrText>
      </w:r>
      <w:r w:rsidR="007C2DAF">
        <w:rPr>
          <w:sz w:val="22"/>
          <w:szCs w:val="22"/>
          <w:lang w:val="en-GB"/>
        </w:rPr>
      </w:r>
      <w:r w:rsidR="007C2DAF">
        <w:rPr>
          <w:sz w:val="22"/>
          <w:szCs w:val="22"/>
          <w:lang w:val="en-GB"/>
        </w:rPr>
        <w:fldChar w:fldCharType="end"/>
      </w:r>
      <w:r w:rsidR="00D461BB">
        <w:rPr>
          <w:sz w:val="22"/>
          <w:szCs w:val="22"/>
          <w:lang w:val="en-GB"/>
        </w:rPr>
      </w:r>
      <w:r w:rsidR="00D461BB">
        <w:rPr>
          <w:sz w:val="22"/>
          <w:szCs w:val="22"/>
          <w:lang w:val="en-GB"/>
        </w:rPr>
        <w:fldChar w:fldCharType="separate"/>
      </w:r>
      <w:r w:rsidR="007C2DAF">
        <w:rPr>
          <w:noProof/>
          <w:sz w:val="22"/>
          <w:szCs w:val="22"/>
          <w:lang w:val="en-GB"/>
        </w:rPr>
        <w:t>[18, 19]</w:t>
      </w:r>
      <w:r w:rsidR="00D461BB">
        <w:rPr>
          <w:sz w:val="22"/>
          <w:szCs w:val="22"/>
          <w:lang w:val="en-GB"/>
        </w:rPr>
        <w:fldChar w:fldCharType="end"/>
      </w:r>
      <w:r w:rsidR="004240C3">
        <w:rPr>
          <w:sz w:val="22"/>
          <w:szCs w:val="22"/>
          <w:lang w:val="en-GB"/>
        </w:rPr>
        <w:t xml:space="preserve">. </w:t>
      </w:r>
      <w:r w:rsidR="003E6606">
        <w:rPr>
          <w:sz w:val="22"/>
          <w:szCs w:val="22"/>
          <w:lang w:val="en-GB"/>
        </w:rPr>
        <w:t xml:space="preserve">Subjects with a medical record of impaired glucose tolerance will be excluded from the study. </w:t>
      </w:r>
      <w:r w:rsidR="00DE10B5">
        <w:rPr>
          <w:sz w:val="22"/>
          <w:szCs w:val="22"/>
          <w:lang w:val="en-GB"/>
        </w:rPr>
        <w:t>Resistance t</w:t>
      </w:r>
      <w:r w:rsidR="00DE10B5" w:rsidRPr="008217DE">
        <w:rPr>
          <w:sz w:val="22"/>
          <w:szCs w:val="22"/>
          <w:lang w:val="en-GB"/>
        </w:rPr>
        <w:t xml:space="preserve">raining </w:t>
      </w:r>
      <w:r w:rsidR="00D14C17">
        <w:rPr>
          <w:sz w:val="22"/>
          <w:szCs w:val="22"/>
          <w:lang w:val="en-GB"/>
        </w:rPr>
        <w:t>is not associated</w:t>
      </w:r>
      <w:r w:rsidR="00DE10B5" w:rsidRPr="008217DE">
        <w:rPr>
          <w:sz w:val="22"/>
          <w:szCs w:val="22"/>
          <w:lang w:val="en-GB"/>
        </w:rPr>
        <w:t xml:space="preserve"> with </w:t>
      </w:r>
      <w:r w:rsidR="00116F21">
        <w:rPr>
          <w:sz w:val="22"/>
          <w:szCs w:val="22"/>
          <w:lang w:val="en-GB"/>
        </w:rPr>
        <w:t>risks</w:t>
      </w:r>
      <w:r w:rsidR="00274C03">
        <w:rPr>
          <w:sz w:val="22"/>
          <w:szCs w:val="22"/>
          <w:lang w:val="en-GB"/>
        </w:rPr>
        <w:t xml:space="preserve"> </w:t>
      </w:r>
      <w:r w:rsidR="00D14C17">
        <w:rPr>
          <w:sz w:val="22"/>
          <w:szCs w:val="22"/>
          <w:lang w:val="en-GB"/>
        </w:rPr>
        <w:t>(</w:t>
      </w:r>
      <w:r w:rsidR="00274C03">
        <w:rPr>
          <w:sz w:val="22"/>
          <w:szCs w:val="22"/>
          <w:lang w:val="en-GB"/>
        </w:rPr>
        <w:t xml:space="preserve">other than </w:t>
      </w:r>
      <w:r w:rsidR="005A1C49">
        <w:rPr>
          <w:sz w:val="22"/>
          <w:szCs w:val="22"/>
          <w:lang w:val="en-GB"/>
        </w:rPr>
        <w:t>the potential occurrence of training-induced injuries)</w:t>
      </w:r>
      <w:r w:rsidR="004E0C2C">
        <w:rPr>
          <w:sz w:val="22"/>
          <w:szCs w:val="22"/>
          <w:lang w:val="en-GB"/>
        </w:rPr>
        <w:t>. To counteract</w:t>
      </w:r>
      <w:r w:rsidR="005A1C49">
        <w:rPr>
          <w:sz w:val="22"/>
          <w:szCs w:val="22"/>
          <w:lang w:val="en-GB"/>
        </w:rPr>
        <w:t xml:space="preserve"> adverse event</w:t>
      </w:r>
      <w:r w:rsidR="004E0C2C">
        <w:rPr>
          <w:sz w:val="22"/>
          <w:szCs w:val="22"/>
          <w:lang w:val="en-GB"/>
        </w:rPr>
        <w:t xml:space="preserve">, </w:t>
      </w:r>
      <w:r w:rsidR="00DE10B5" w:rsidRPr="008217DE">
        <w:rPr>
          <w:sz w:val="22"/>
          <w:szCs w:val="22"/>
          <w:lang w:val="en-GB"/>
        </w:rPr>
        <w:t xml:space="preserve">trained personnel will </w:t>
      </w:r>
      <w:r w:rsidR="00334B66">
        <w:rPr>
          <w:sz w:val="22"/>
          <w:szCs w:val="22"/>
          <w:lang w:val="en-GB"/>
        </w:rPr>
        <w:t xml:space="preserve">carefully </w:t>
      </w:r>
      <w:r w:rsidR="00DE10B5" w:rsidRPr="008217DE">
        <w:rPr>
          <w:sz w:val="22"/>
          <w:szCs w:val="22"/>
          <w:lang w:val="en-GB"/>
        </w:rPr>
        <w:t>monitor every training session. All participants will be offered post-intervention consultation on prospective training programs.</w:t>
      </w:r>
    </w:p>
    <w:p w14:paraId="176122C4" w14:textId="4001361E" w:rsidR="004A3AE9" w:rsidRDefault="004A3AE9" w:rsidP="005B57F3">
      <w:pPr>
        <w:pStyle w:val="Default"/>
        <w:rPr>
          <w:sz w:val="22"/>
          <w:szCs w:val="22"/>
          <w:lang w:val="en-GB"/>
        </w:rPr>
      </w:pPr>
      <w:r w:rsidRPr="008217DE">
        <w:rPr>
          <w:sz w:val="22"/>
          <w:szCs w:val="22"/>
          <w:lang w:val="en-GB"/>
        </w:rPr>
        <w:t xml:space="preserve">Muscle biopsy sampling </w:t>
      </w:r>
      <w:r w:rsidR="00C8667F" w:rsidRPr="008217DE">
        <w:rPr>
          <w:sz w:val="22"/>
          <w:szCs w:val="22"/>
          <w:lang w:val="en-GB"/>
        </w:rPr>
        <w:t>will be performed</w:t>
      </w:r>
      <w:r w:rsidRPr="008217DE">
        <w:rPr>
          <w:sz w:val="22"/>
          <w:szCs w:val="22"/>
          <w:lang w:val="en-GB"/>
        </w:rPr>
        <w:t xml:space="preserve"> </w:t>
      </w:r>
      <w:r w:rsidR="003712CB" w:rsidRPr="008217DE">
        <w:rPr>
          <w:sz w:val="22"/>
          <w:szCs w:val="22"/>
          <w:lang w:val="en-GB"/>
        </w:rPr>
        <w:t xml:space="preserve">by experienced personnel, </w:t>
      </w:r>
      <w:r w:rsidRPr="008217DE">
        <w:rPr>
          <w:sz w:val="22"/>
          <w:szCs w:val="22"/>
          <w:lang w:val="en-GB"/>
        </w:rPr>
        <w:t>us</w:t>
      </w:r>
      <w:r w:rsidR="003712CB" w:rsidRPr="008217DE">
        <w:rPr>
          <w:sz w:val="22"/>
          <w:szCs w:val="22"/>
          <w:lang w:val="en-GB"/>
        </w:rPr>
        <w:t>ing well-established procedures</w:t>
      </w:r>
      <w:r w:rsidRPr="008217DE">
        <w:rPr>
          <w:sz w:val="22"/>
          <w:szCs w:val="22"/>
          <w:lang w:val="en-GB"/>
        </w:rPr>
        <w:t>. Participants will be excluded from the study if they report or experience adverse effects to local anaesthetics. Participants will be given written and oral information on post-procedure care to minimize the risk of infection. Following sampling of muscle tissue</w:t>
      </w:r>
      <w:r w:rsidR="00CF1F4B">
        <w:rPr>
          <w:sz w:val="22"/>
          <w:szCs w:val="22"/>
          <w:lang w:val="en-GB"/>
        </w:rPr>
        <w:t>,</w:t>
      </w:r>
      <w:r w:rsidRPr="008217DE">
        <w:rPr>
          <w:sz w:val="22"/>
          <w:szCs w:val="22"/>
          <w:lang w:val="en-GB"/>
        </w:rPr>
        <w:t xml:space="preserve"> one may experience mild soreness that usually normalizes during 1-2 days after the procedure. Other invasive methods (venous and capillary blood samples) are not associated with any risks. </w:t>
      </w:r>
      <w:r w:rsidRPr="008217DE">
        <w:rPr>
          <w:color w:val="auto"/>
          <w:sz w:val="22"/>
          <w:szCs w:val="22"/>
          <w:lang w:val="en-GB"/>
        </w:rPr>
        <w:t xml:space="preserve">There are no risks associated with </w:t>
      </w:r>
      <w:r w:rsidR="003712CB" w:rsidRPr="008217DE">
        <w:rPr>
          <w:color w:val="auto"/>
          <w:sz w:val="22"/>
          <w:szCs w:val="22"/>
          <w:lang w:val="en-GB"/>
        </w:rPr>
        <w:t>ingestion of</w:t>
      </w:r>
      <w:r w:rsidRPr="008217DE">
        <w:rPr>
          <w:color w:val="auto"/>
          <w:sz w:val="22"/>
          <w:szCs w:val="22"/>
          <w:lang w:val="en-GB"/>
        </w:rPr>
        <w:t xml:space="preserve"> heavy water </w:t>
      </w:r>
      <w:r w:rsidR="003712CB" w:rsidRPr="008217DE">
        <w:rPr>
          <w:color w:val="auto"/>
          <w:sz w:val="22"/>
          <w:szCs w:val="22"/>
          <w:lang w:val="en-GB"/>
        </w:rPr>
        <w:t xml:space="preserve">in the doses </w:t>
      </w:r>
      <w:r w:rsidRPr="008217DE">
        <w:rPr>
          <w:color w:val="auto"/>
          <w:sz w:val="22"/>
          <w:szCs w:val="22"/>
          <w:lang w:val="en-GB"/>
        </w:rPr>
        <w:t>used in this study. Light dizziness may occu</w:t>
      </w:r>
      <w:r w:rsidR="003712CB" w:rsidRPr="008217DE">
        <w:rPr>
          <w:color w:val="auto"/>
          <w:sz w:val="22"/>
          <w:szCs w:val="22"/>
          <w:lang w:val="en-GB"/>
        </w:rPr>
        <w:t>r in the hours after ingestion. P</w:t>
      </w:r>
      <w:r w:rsidRPr="008217DE">
        <w:rPr>
          <w:color w:val="auto"/>
          <w:sz w:val="22"/>
          <w:szCs w:val="22"/>
          <w:lang w:val="en-GB"/>
        </w:rPr>
        <w:t xml:space="preserve">articipants will be observed by the testing personnel during this period to avoid any incidents. </w:t>
      </w:r>
      <w:r w:rsidRPr="008217DE">
        <w:rPr>
          <w:sz w:val="22"/>
          <w:szCs w:val="22"/>
          <w:lang w:val="en-GB"/>
        </w:rPr>
        <w:t>Participants will be given access to their own test data on request.</w:t>
      </w:r>
      <w:r w:rsidR="003712CB" w:rsidRPr="008217DE">
        <w:rPr>
          <w:sz w:val="22"/>
          <w:szCs w:val="22"/>
          <w:lang w:val="en-GB"/>
        </w:rPr>
        <w:t xml:space="preserve"> </w:t>
      </w:r>
      <w:r w:rsidRPr="008217DE">
        <w:rPr>
          <w:sz w:val="22"/>
          <w:szCs w:val="22"/>
          <w:lang w:val="en-GB"/>
        </w:rPr>
        <w:t>The proposed study will add basic knowledge to our understanding of optimal applications of study design to investigate responses to training, and mechanisms determining exercise training adaptations. Further understanding these basic mechanisms will aid in designing better studies and better suited exercise programs in a wide range of populations.</w:t>
      </w:r>
    </w:p>
    <w:p w14:paraId="624E3A66" w14:textId="6E23515D" w:rsidR="00AC0681" w:rsidRDefault="00AC0681" w:rsidP="005B57F3">
      <w:pPr>
        <w:pStyle w:val="Default"/>
        <w:rPr>
          <w:sz w:val="22"/>
          <w:szCs w:val="22"/>
          <w:lang w:val="en-GB"/>
        </w:rPr>
      </w:pPr>
    </w:p>
    <w:p w14:paraId="650CBC52" w14:textId="4CB08B3F" w:rsidR="00E60EA5" w:rsidRDefault="007B5E6F" w:rsidP="00E60EA5">
      <w:pPr>
        <w:pStyle w:val="Overskrift2"/>
        <w:numPr>
          <w:ilvl w:val="0"/>
          <w:numId w:val="3"/>
        </w:numPr>
        <w:spacing w:before="120"/>
        <w:ind w:left="360"/>
        <w:rPr>
          <w:lang w:val="en-US"/>
        </w:rPr>
      </w:pPr>
      <w:r>
        <w:rPr>
          <w:lang w:val="en-US"/>
        </w:rPr>
        <w:t xml:space="preserve">Data </w:t>
      </w:r>
      <w:r w:rsidR="00573E3A">
        <w:rPr>
          <w:lang w:val="en-US"/>
        </w:rPr>
        <w:t>management</w:t>
      </w:r>
      <w:r w:rsidR="000565B2">
        <w:rPr>
          <w:lang w:val="en-US"/>
        </w:rPr>
        <w:t>,</w:t>
      </w:r>
      <w:r w:rsidR="00C35CC5">
        <w:rPr>
          <w:lang w:val="en-US"/>
        </w:rPr>
        <w:t xml:space="preserve"> study</w:t>
      </w:r>
      <w:r w:rsidR="000565B2">
        <w:rPr>
          <w:lang w:val="en-US"/>
        </w:rPr>
        <w:t xml:space="preserve"> </w:t>
      </w:r>
      <w:r w:rsidR="00C35CC5">
        <w:rPr>
          <w:lang w:val="en-US"/>
        </w:rPr>
        <w:t xml:space="preserve">financing and </w:t>
      </w:r>
      <w:r w:rsidR="000565B2">
        <w:rPr>
          <w:lang w:val="en-US"/>
        </w:rPr>
        <w:t xml:space="preserve">dissemination </w:t>
      </w:r>
    </w:p>
    <w:p w14:paraId="3D3F78D3" w14:textId="69642B80" w:rsidR="00AF43C8" w:rsidRPr="00AF43C8" w:rsidRDefault="00AF43C8" w:rsidP="00AF43C8">
      <w:pPr>
        <w:spacing w:before="120" w:after="0" w:line="240" w:lineRule="auto"/>
        <w:rPr>
          <w:b/>
          <w:lang w:val="en-GB"/>
        </w:rPr>
      </w:pPr>
      <w:r>
        <w:rPr>
          <w:b/>
          <w:lang w:val="en-GB"/>
        </w:rPr>
        <w:t xml:space="preserve">Data </w:t>
      </w:r>
      <w:r w:rsidR="00573E3A">
        <w:rPr>
          <w:b/>
          <w:lang w:val="en-GB"/>
        </w:rPr>
        <w:t>management</w:t>
      </w:r>
      <w:r w:rsidR="00300B2A">
        <w:rPr>
          <w:b/>
          <w:lang w:val="en-GB"/>
        </w:rPr>
        <w:t xml:space="preserve"> and biobank</w:t>
      </w:r>
    </w:p>
    <w:p w14:paraId="0D45BB45" w14:textId="7B2E03A9" w:rsidR="002C16B9" w:rsidRDefault="008C65C9" w:rsidP="00CE21C0">
      <w:pPr>
        <w:spacing w:after="240"/>
        <w:rPr>
          <w:lang w:val="en-GB"/>
        </w:rPr>
      </w:pPr>
      <w:r>
        <w:rPr>
          <w:lang w:val="en-GB"/>
        </w:rPr>
        <w:t>The d</w:t>
      </w:r>
      <w:r w:rsidR="00573E3A" w:rsidRPr="00573E3A">
        <w:rPr>
          <w:lang w:val="en-GB"/>
        </w:rPr>
        <w:t xml:space="preserve">ata management plan </w:t>
      </w:r>
      <w:r>
        <w:rPr>
          <w:lang w:val="en-GB"/>
        </w:rPr>
        <w:t>is</w:t>
      </w:r>
      <w:r w:rsidR="00573E3A" w:rsidRPr="00573E3A">
        <w:rPr>
          <w:lang w:val="en-GB"/>
        </w:rPr>
        <w:t xml:space="preserve"> in line with the FAIR-principle. The project will be integrated into the Norwegian Services for sensitive data (TSD), allowing collection, storage, sharing and analyses of sensitive research data in a secure environment. Data will remain coded until after completion of cleaning of primary outcome data.</w:t>
      </w:r>
      <w:r w:rsidR="00A016A1">
        <w:rPr>
          <w:lang w:val="en-GB"/>
        </w:rPr>
        <w:t xml:space="preserve"> After finalization of the project (31.12.2023), biological samples will be transferred from the project-specific biobank to the general biobank </w:t>
      </w:r>
      <w:r w:rsidR="00300B2A">
        <w:rPr>
          <w:lang w:val="en-GB"/>
        </w:rPr>
        <w:t>“</w:t>
      </w:r>
      <w:r w:rsidR="00300B2A" w:rsidRPr="00300B2A">
        <w:rPr>
          <w:lang w:val="en-GB"/>
        </w:rPr>
        <w:t xml:space="preserve">«The </w:t>
      </w:r>
      <w:proofErr w:type="spellStart"/>
      <w:r w:rsidR="00300B2A" w:rsidRPr="00300B2A">
        <w:rPr>
          <w:lang w:val="en-GB"/>
        </w:rPr>
        <w:t>TrainOME</w:t>
      </w:r>
      <w:proofErr w:type="spellEnd"/>
      <w:r w:rsidR="00300B2A" w:rsidRPr="00300B2A">
        <w:rPr>
          <w:lang w:val="en-GB"/>
        </w:rPr>
        <w:t xml:space="preserve"> – humane </w:t>
      </w:r>
      <w:proofErr w:type="spellStart"/>
      <w:r w:rsidR="00300B2A" w:rsidRPr="00300B2A">
        <w:rPr>
          <w:lang w:val="en-GB"/>
        </w:rPr>
        <w:t>cellers</w:t>
      </w:r>
      <w:proofErr w:type="spellEnd"/>
      <w:r w:rsidR="00300B2A" w:rsidRPr="00300B2A">
        <w:rPr>
          <w:lang w:val="en-GB"/>
        </w:rPr>
        <w:t xml:space="preserve"> </w:t>
      </w:r>
      <w:proofErr w:type="spellStart"/>
      <w:r w:rsidR="00300B2A" w:rsidRPr="00300B2A">
        <w:rPr>
          <w:lang w:val="en-GB"/>
        </w:rPr>
        <w:t>tilpasning</w:t>
      </w:r>
      <w:proofErr w:type="spellEnd"/>
      <w:r w:rsidR="00300B2A" w:rsidRPr="00300B2A">
        <w:rPr>
          <w:lang w:val="en-GB"/>
        </w:rPr>
        <w:t xml:space="preserve"> </w:t>
      </w:r>
      <w:proofErr w:type="spellStart"/>
      <w:r w:rsidR="00300B2A" w:rsidRPr="00300B2A">
        <w:rPr>
          <w:lang w:val="en-GB"/>
        </w:rPr>
        <w:t>til</w:t>
      </w:r>
      <w:proofErr w:type="spellEnd"/>
      <w:r w:rsidR="00300B2A" w:rsidRPr="00300B2A">
        <w:rPr>
          <w:lang w:val="en-GB"/>
        </w:rPr>
        <w:t xml:space="preserve"> </w:t>
      </w:r>
      <w:proofErr w:type="spellStart"/>
      <w:r w:rsidR="00300B2A" w:rsidRPr="00300B2A">
        <w:rPr>
          <w:lang w:val="en-GB"/>
        </w:rPr>
        <w:t>trening</w:t>
      </w:r>
      <w:proofErr w:type="spellEnd"/>
      <w:r w:rsidR="00300B2A" w:rsidRPr="00300B2A">
        <w:rPr>
          <w:lang w:val="en-GB"/>
        </w:rPr>
        <w:t xml:space="preserve"> </w:t>
      </w:r>
      <w:proofErr w:type="spellStart"/>
      <w:r w:rsidR="00300B2A" w:rsidRPr="00300B2A">
        <w:rPr>
          <w:lang w:val="en-GB"/>
        </w:rPr>
        <w:t>og</w:t>
      </w:r>
      <w:proofErr w:type="spellEnd"/>
      <w:r w:rsidR="00300B2A" w:rsidRPr="00300B2A">
        <w:rPr>
          <w:lang w:val="en-GB"/>
        </w:rPr>
        <w:t xml:space="preserve"> </w:t>
      </w:r>
      <w:proofErr w:type="spellStart"/>
      <w:r w:rsidR="00300B2A" w:rsidRPr="00300B2A">
        <w:rPr>
          <w:lang w:val="en-GB"/>
        </w:rPr>
        <w:t>miljø</w:t>
      </w:r>
      <w:proofErr w:type="spellEnd"/>
      <w:r w:rsidR="00300B2A" w:rsidRPr="00300B2A">
        <w:rPr>
          <w:lang w:val="en-GB"/>
        </w:rPr>
        <w:t>» (REK-</w:t>
      </w:r>
      <w:r w:rsidR="00300B2A">
        <w:rPr>
          <w:lang w:val="en-GB"/>
        </w:rPr>
        <w:t>I</w:t>
      </w:r>
      <w:r w:rsidR="00CE21C0">
        <w:rPr>
          <w:lang w:val="en-GB"/>
        </w:rPr>
        <w:t>D</w:t>
      </w:r>
      <w:r w:rsidR="00300B2A" w:rsidRPr="00300B2A">
        <w:rPr>
          <w:lang w:val="en-GB"/>
        </w:rPr>
        <w:t>:</w:t>
      </w:r>
      <w:r w:rsidR="00300B2A">
        <w:rPr>
          <w:lang w:val="en-GB"/>
        </w:rPr>
        <w:t xml:space="preserve"> </w:t>
      </w:r>
      <w:r w:rsidR="00CE21C0" w:rsidRPr="00CE21C0">
        <w:rPr>
          <w:lang w:val="en-GB"/>
        </w:rPr>
        <w:tab/>
        <w:t>2013/2041</w:t>
      </w:r>
      <w:r w:rsidR="00300B2A" w:rsidRPr="00300B2A">
        <w:rPr>
          <w:lang w:val="en-GB"/>
        </w:rPr>
        <w:t>)</w:t>
      </w:r>
      <w:r w:rsidR="00CE21C0">
        <w:rPr>
          <w:lang w:val="en-GB"/>
        </w:rPr>
        <w:t>. Mus</w:t>
      </w:r>
      <w:r w:rsidR="007F33DF">
        <w:rPr>
          <w:lang w:val="en-GB"/>
        </w:rPr>
        <w:t>cl</w:t>
      </w:r>
      <w:r w:rsidR="00CE21C0">
        <w:rPr>
          <w:lang w:val="en-GB"/>
        </w:rPr>
        <w:t>e biopsy</w:t>
      </w:r>
      <w:r w:rsidR="007F33DF">
        <w:rPr>
          <w:lang w:val="en-GB"/>
        </w:rPr>
        <w:t xml:space="preserve"> material will be transferred to Denmark for analyses of rates of RNA and/or protein </w:t>
      </w:r>
      <w:r w:rsidR="00BF7F68">
        <w:rPr>
          <w:lang w:val="en-GB"/>
        </w:rPr>
        <w:t>synthesis</w:t>
      </w:r>
      <w:r w:rsidR="00A3131E">
        <w:rPr>
          <w:lang w:val="en-GB"/>
        </w:rPr>
        <w:t xml:space="preserve"> (in a coded state, remaining material will be returned to Norway/Lillehammer)</w:t>
      </w:r>
      <w:r w:rsidR="00BF7F68">
        <w:rPr>
          <w:lang w:val="en-GB"/>
        </w:rPr>
        <w:t xml:space="preserve">. </w:t>
      </w:r>
    </w:p>
    <w:p w14:paraId="7022BBBC" w14:textId="4326473B" w:rsidR="00430810" w:rsidRPr="002C16B9" w:rsidRDefault="00430810" w:rsidP="00E375B7">
      <w:pPr>
        <w:spacing w:after="0"/>
        <w:rPr>
          <w:b/>
          <w:bCs/>
          <w:lang w:val="en-GB"/>
        </w:rPr>
      </w:pPr>
      <w:r w:rsidRPr="002C16B9">
        <w:rPr>
          <w:b/>
          <w:bCs/>
          <w:lang w:val="en-GB"/>
        </w:rPr>
        <w:lastRenderedPageBreak/>
        <w:t>Study fin</w:t>
      </w:r>
      <w:r w:rsidR="002C16B9" w:rsidRPr="002C16B9">
        <w:rPr>
          <w:b/>
          <w:bCs/>
          <w:lang w:val="en-GB"/>
        </w:rPr>
        <w:t>an</w:t>
      </w:r>
      <w:r w:rsidRPr="002C16B9">
        <w:rPr>
          <w:b/>
          <w:bCs/>
          <w:lang w:val="en-GB"/>
        </w:rPr>
        <w:t>cing</w:t>
      </w:r>
    </w:p>
    <w:p w14:paraId="2E876D97" w14:textId="6AA2356C" w:rsidR="002C16B9" w:rsidRDefault="006F0721" w:rsidP="00E375B7">
      <w:pPr>
        <w:spacing w:after="240"/>
        <w:rPr>
          <w:lang w:val="en-US" w:eastAsia="nb-NO"/>
        </w:rPr>
      </w:pPr>
      <w:r>
        <w:rPr>
          <w:lang w:val="en-US" w:eastAsia="nb-NO"/>
        </w:rPr>
        <w:t xml:space="preserve">The study will be financed by </w:t>
      </w:r>
      <w:r w:rsidR="00E375B7">
        <w:rPr>
          <w:lang w:val="en-US" w:eastAsia="nb-NO"/>
        </w:rPr>
        <w:t xml:space="preserve">the Inland Norway University of Applied Sciences. </w:t>
      </w:r>
      <w:r w:rsidR="007D3088">
        <w:rPr>
          <w:lang w:val="en-US" w:eastAsia="nb-NO"/>
        </w:rPr>
        <w:t xml:space="preserve">The project consortium has no </w:t>
      </w:r>
      <w:r w:rsidR="00827219">
        <w:rPr>
          <w:lang w:val="en-US" w:eastAsia="nb-NO"/>
        </w:rPr>
        <w:t>conflicts of interest to declare.</w:t>
      </w:r>
    </w:p>
    <w:p w14:paraId="42A8C4AE" w14:textId="34F7AA33" w:rsidR="00E375B7" w:rsidRPr="006C4396" w:rsidRDefault="00E375B7" w:rsidP="00E375B7">
      <w:pPr>
        <w:spacing w:after="0"/>
        <w:rPr>
          <w:b/>
          <w:bCs/>
          <w:lang w:val="en-US" w:eastAsia="nb-NO"/>
        </w:rPr>
      </w:pPr>
      <w:r w:rsidRPr="006C4396">
        <w:rPr>
          <w:b/>
          <w:bCs/>
          <w:lang w:val="en-US" w:eastAsia="nb-NO"/>
        </w:rPr>
        <w:t>Dissemination</w:t>
      </w:r>
    </w:p>
    <w:p w14:paraId="1C493654" w14:textId="09353477" w:rsidR="00E375B7" w:rsidRDefault="009A0879" w:rsidP="00A3131E">
      <w:pPr>
        <w:spacing w:after="240"/>
        <w:rPr>
          <w:lang w:val="en-US" w:eastAsia="nb-NO"/>
        </w:rPr>
      </w:pPr>
      <w:r>
        <w:rPr>
          <w:lang w:val="en-US" w:eastAsia="nb-NO"/>
        </w:rPr>
        <w:t>The results will be published in peer-review</w:t>
      </w:r>
      <w:r w:rsidR="00E02810">
        <w:rPr>
          <w:lang w:val="en-US" w:eastAsia="nb-NO"/>
        </w:rPr>
        <w:t>e</w:t>
      </w:r>
      <w:r>
        <w:rPr>
          <w:lang w:val="en-US" w:eastAsia="nb-NO"/>
        </w:rPr>
        <w:t xml:space="preserve">d </w:t>
      </w:r>
      <w:r w:rsidR="00743685">
        <w:rPr>
          <w:lang w:val="en-US" w:eastAsia="nb-NO"/>
        </w:rPr>
        <w:t xml:space="preserve">international biomedical and biological journals, preferably open access. </w:t>
      </w:r>
      <w:r w:rsidR="00E02810">
        <w:rPr>
          <w:lang w:val="en-US" w:eastAsia="nb-NO"/>
        </w:rPr>
        <w:t xml:space="preserve">In addition, </w:t>
      </w:r>
      <w:r w:rsidR="002D5B3E">
        <w:rPr>
          <w:lang w:val="en-US" w:eastAsia="nb-NO"/>
        </w:rPr>
        <w:t>the results will</w:t>
      </w:r>
      <w:r w:rsidR="0010586C">
        <w:rPr>
          <w:lang w:val="en-US" w:eastAsia="nb-NO"/>
        </w:rPr>
        <w:t xml:space="preserve"> be presented at scientific conferences</w:t>
      </w:r>
      <w:r w:rsidR="006B1AC5">
        <w:rPr>
          <w:lang w:val="en-US" w:eastAsia="nb-NO"/>
        </w:rPr>
        <w:t xml:space="preserve"> (national and international) and will be communicated to the </w:t>
      </w:r>
      <w:proofErr w:type="gramStart"/>
      <w:r w:rsidR="006B1AC5">
        <w:rPr>
          <w:lang w:val="en-US" w:eastAsia="nb-NO"/>
        </w:rPr>
        <w:t>general public</w:t>
      </w:r>
      <w:proofErr w:type="gramEnd"/>
      <w:r w:rsidR="006B1AC5">
        <w:rPr>
          <w:lang w:val="en-US" w:eastAsia="nb-NO"/>
        </w:rPr>
        <w:t xml:space="preserve"> through mass media, social media, </w:t>
      </w:r>
      <w:r w:rsidR="007D3088">
        <w:rPr>
          <w:lang w:val="en-US" w:eastAsia="nb-NO"/>
        </w:rPr>
        <w:t xml:space="preserve">web blogs and podcasts. </w:t>
      </w:r>
    </w:p>
    <w:p w14:paraId="2B5F4F98" w14:textId="26252CA2" w:rsidR="00A3131E" w:rsidRDefault="00A3131E" w:rsidP="00A3131E">
      <w:pPr>
        <w:pStyle w:val="Overskrift2"/>
        <w:numPr>
          <w:ilvl w:val="0"/>
          <w:numId w:val="3"/>
        </w:numPr>
        <w:spacing w:before="120"/>
        <w:ind w:left="360"/>
        <w:rPr>
          <w:lang w:val="en-US"/>
        </w:rPr>
      </w:pPr>
      <w:r>
        <w:rPr>
          <w:lang w:val="en-US"/>
        </w:rPr>
        <w:t xml:space="preserve">References </w:t>
      </w:r>
    </w:p>
    <w:p w14:paraId="40B652D1" w14:textId="77777777" w:rsidR="007C2DAF" w:rsidRPr="007C2DAF" w:rsidRDefault="00FD7C48" w:rsidP="00A3131E">
      <w:pPr>
        <w:pStyle w:val="EndNoteBibliography"/>
        <w:spacing w:after="0"/>
        <w:ind w:left="720" w:hanging="720"/>
      </w:pPr>
      <w:r w:rsidRPr="005A1C49">
        <w:rPr>
          <w:sz w:val="20"/>
          <w:szCs w:val="20"/>
        </w:rPr>
        <w:fldChar w:fldCharType="begin"/>
      </w:r>
      <w:r w:rsidRPr="005A1C49">
        <w:rPr>
          <w:sz w:val="20"/>
          <w:szCs w:val="20"/>
        </w:rPr>
        <w:instrText xml:space="preserve"> ADDIN EN.REFLIST </w:instrText>
      </w:r>
      <w:r w:rsidRPr="005A1C49">
        <w:rPr>
          <w:sz w:val="20"/>
          <w:szCs w:val="20"/>
        </w:rPr>
        <w:fldChar w:fldCharType="separate"/>
      </w:r>
      <w:r w:rsidR="007C2DAF" w:rsidRPr="007C2DAF">
        <w:t>1.</w:t>
      </w:r>
      <w:r w:rsidR="007C2DAF" w:rsidRPr="007C2DAF">
        <w:tab/>
        <w:t xml:space="preserve">Thalacker-Mercer, A., et al., </w:t>
      </w:r>
      <w:r w:rsidR="007C2DAF" w:rsidRPr="007C2DAF">
        <w:rPr>
          <w:i/>
        </w:rPr>
        <w:t>Cluster analysis reveals differential transcript profiles associated with resistance training-induced human skeletal muscle hypertrophy.</w:t>
      </w:r>
      <w:r w:rsidR="007C2DAF" w:rsidRPr="007C2DAF">
        <w:t xml:space="preserve"> Physiological Genomics, 2013. </w:t>
      </w:r>
      <w:r w:rsidR="007C2DAF" w:rsidRPr="007C2DAF">
        <w:rPr>
          <w:b/>
        </w:rPr>
        <w:t>45</w:t>
      </w:r>
      <w:r w:rsidR="007C2DAF" w:rsidRPr="007C2DAF">
        <w:t>(12): p. 499-507.</w:t>
      </w:r>
    </w:p>
    <w:p w14:paraId="5D745BD7" w14:textId="77777777" w:rsidR="007C2DAF" w:rsidRPr="007C2DAF" w:rsidRDefault="007C2DAF" w:rsidP="007C2DAF">
      <w:pPr>
        <w:pStyle w:val="EndNoteBibliography"/>
        <w:spacing w:after="0"/>
        <w:ind w:left="720" w:hanging="720"/>
      </w:pPr>
      <w:r w:rsidRPr="007C2DAF">
        <w:t>2.</w:t>
      </w:r>
      <w:r w:rsidRPr="007C2DAF">
        <w:tab/>
        <w:t xml:space="preserve">Álvarez, C., et al., </w:t>
      </w:r>
      <w:r w:rsidRPr="007C2DAF">
        <w:rPr>
          <w:i/>
        </w:rPr>
        <w:t>Interindividual responses to different exercise stimuli among insulin-resistant women.</w:t>
      </w:r>
      <w:r w:rsidRPr="007C2DAF">
        <w:t xml:space="preserve"> Scandinavian Journal of Medicine &amp; Science in Sports, 2018. </w:t>
      </w:r>
      <w:r w:rsidRPr="007C2DAF">
        <w:rPr>
          <w:b/>
        </w:rPr>
        <w:t>28</w:t>
      </w:r>
      <w:r w:rsidRPr="007C2DAF">
        <w:t>(9): p. 2052-2065.</w:t>
      </w:r>
    </w:p>
    <w:p w14:paraId="2773743D" w14:textId="77777777" w:rsidR="007C2DAF" w:rsidRPr="007C2DAF" w:rsidRDefault="007C2DAF" w:rsidP="007C2DAF">
      <w:pPr>
        <w:pStyle w:val="EndNoteBibliography"/>
        <w:spacing w:after="0"/>
        <w:ind w:left="720" w:hanging="720"/>
      </w:pPr>
      <w:r w:rsidRPr="007C2DAF">
        <w:t>3.</w:t>
      </w:r>
      <w:r w:rsidRPr="007C2DAF">
        <w:tab/>
        <w:t xml:space="preserve">Kumar, V., et al., </w:t>
      </w:r>
      <w:r w:rsidRPr="007C2DAF">
        <w:rPr>
          <w:i/>
        </w:rPr>
        <w:t>Muscle Protein Synthetic Responses to Exercise: Effects of Age, Volume, and Intensity.</w:t>
      </w:r>
      <w:r w:rsidRPr="007C2DAF">
        <w:t xml:space="preserve"> The Journals of Gerontology: Series A, 2012. </w:t>
      </w:r>
      <w:r w:rsidRPr="007C2DAF">
        <w:rPr>
          <w:b/>
        </w:rPr>
        <w:t>67</w:t>
      </w:r>
      <w:r w:rsidRPr="007C2DAF">
        <w:t>(11): p. 1170-1177.</w:t>
      </w:r>
    </w:p>
    <w:p w14:paraId="4DB4A688" w14:textId="77777777" w:rsidR="007C2DAF" w:rsidRPr="007C2DAF" w:rsidRDefault="007C2DAF" w:rsidP="007C2DAF">
      <w:pPr>
        <w:pStyle w:val="EndNoteBibliography"/>
        <w:spacing w:after="0"/>
        <w:ind w:left="720" w:hanging="720"/>
      </w:pPr>
      <w:r w:rsidRPr="007C2DAF">
        <w:t>4.</w:t>
      </w:r>
      <w:r w:rsidRPr="007C2DAF">
        <w:tab/>
        <w:t xml:space="preserve">Montero, D. and C. Lundby, </w:t>
      </w:r>
      <w:r w:rsidRPr="007C2DAF">
        <w:rPr>
          <w:i/>
        </w:rPr>
        <w:t>Refuting the myth of non-response to exercise training: ‘non-responders’ do respond to higher dose of training.</w:t>
      </w:r>
      <w:r w:rsidRPr="007C2DAF">
        <w:t xml:space="preserve"> The Journal of Physiology, 2017. </w:t>
      </w:r>
      <w:r w:rsidRPr="007C2DAF">
        <w:rPr>
          <w:b/>
        </w:rPr>
        <w:t>595</w:t>
      </w:r>
      <w:r w:rsidRPr="007C2DAF">
        <w:t>(11): p. 3377-3387.</w:t>
      </w:r>
    </w:p>
    <w:p w14:paraId="6794DBA6" w14:textId="77777777" w:rsidR="007C2DAF" w:rsidRPr="007C2DAF" w:rsidRDefault="007C2DAF" w:rsidP="007C2DAF">
      <w:pPr>
        <w:pStyle w:val="EndNoteBibliography"/>
        <w:spacing w:after="0"/>
        <w:ind w:left="720" w:hanging="720"/>
      </w:pPr>
      <w:r w:rsidRPr="007C2DAF">
        <w:t>5.</w:t>
      </w:r>
      <w:r w:rsidRPr="007C2DAF">
        <w:tab/>
        <w:t xml:space="preserve">Roberts, M.D., et al., </w:t>
      </w:r>
      <w:r w:rsidRPr="007C2DAF">
        <w:rPr>
          <w:i/>
        </w:rPr>
        <w:t xml:space="preserve">Physiological Differences </w:t>
      </w:r>
      <w:r w:rsidRPr="00923B9D">
        <w:rPr>
          <w:i/>
        </w:rPr>
        <w:t>Between</w:t>
      </w:r>
      <w:r w:rsidRPr="007C2DAF">
        <w:rPr>
          <w:i/>
        </w:rPr>
        <w:t xml:space="preserve"> Low Versus High Skeletal Muscle Hypertrophic Responders to Resistance Exercise Training: Current Perspectives and Future Research Directions.</w:t>
      </w:r>
      <w:r w:rsidRPr="007C2DAF">
        <w:t xml:space="preserve"> Frontiers in Physiology, 2018. </w:t>
      </w:r>
      <w:r w:rsidRPr="007C2DAF">
        <w:rPr>
          <w:b/>
        </w:rPr>
        <w:t>9</w:t>
      </w:r>
      <w:r w:rsidRPr="007C2DAF">
        <w:t>(834).</w:t>
      </w:r>
    </w:p>
    <w:p w14:paraId="33479BB4" w14:textId="77777777" w:rsidR="007C2DAF" w:rsidRPr="007C2DAF" w:rsidRDefault="007C2DAF" w:rsidP="007C2DAF">
      <w:pPr>
        <w:pStyle w:val="EndNoteBibliography"/>
        <w:spacing w:after="0"/>
        <w:ind w:left="720" w:hanging="720"/>
      </w:pPr>
      <w:r w:rsidRPr="007C2DAF">
        <w:t>6.</w:t>
      </w:r>
      <w:r w:rsidRPr="007C2DAF">
        <w:tab/>
        <w:t xml:space="preserve">Hammarström, D., et al., </w:t>
      </w:r>
      <w:r w:rsidRPr="007C2DAF">
        <w:rPr>
          <w:i/>
        </w:rPr>
        <w:t>Benefits of higher resistance-training volume are related to ribosome biogenesis.</w:t>
      </w:r>
      <w:r w:rsidRPr="007C2DAF">
        <w:t xml:space="preserve"> The Journal of Physiology, 2020. </w:t>
      </w:r>
      <w:r w:rsidRPr="007C2DAF">
        <w:rPr>
          <w:b/>
        </w:rPr>
        <w:t>598</w:t>
      </w:r>
      <w:r w:rsidRPr="007C2DAF">
        <w:t>(3): p. 543-565.</w:t>
      </w:r>
    </w:p>
    <w:p w14:paraId="0762C580" w14:textId="77777777" w:rsidR="007C2DAF" w:rsidRPr="007C2DAF" w:rsidRDefault="007C2DAF" w:rsidP="007C2DAF">
      <w:pPr>
        <w:pStyle w:val="EndNoteBibliography"/>
        <w:spacing w:after="0"/>
        <w:ind w:left="720" w:hanging="720"/>
      </w:pPr>
      <w:r w:rsidRPr="007C2DAF">
        <w:t>7.</w:t>
      </w:r>
      <w:r w:rsidRPr="007C2DAF">
        <w:tab/>
        <w:t xml:space="preserve">Chaillou, T., T.J. Kirby, and J.J. McCarthy, </w:t>
      </w:r>
      <w:r w:rsidRPr="007C2DAF">
        <w:rPr>
          <w:i/>
        </w:rPr>
        <w:t>Ribosome biogenesis: emerging evidence for a central role in the regulation of skeletal muscle mass.</w:t>
      </w:r>
      <w:r w:rsidRPr="007C2DAF">
        <w:t xml:space="preserve"> Journal of cellular physiology, 2014. </w:t>
      </w:r>
      <w:r w:rsidRPr="007C2DAF">
        <w:rPr>
          <w:b/>
        </w:rPr>
        <w:t>229</w:t>
      </w:r>
      <w:r w:rsidRPr="007C2DAF">
        <w:t>(11): p. 1584-1594.</w:t>
      </w:r>
    </w:p>
    <w:p w14:paraId="2D8F36C1" w14:textId="77777777" w:rsidR="007C2DAF" w:rsidRPr="007C2DAF" w:rsidRDefault="007C2DAF" w:rsidP="007C2DAF">
      <w:pPr>
        <w:pStyle w:val="EndNoteBibliography"/>
        <w:spacing w:after="0"/>
        <w:ind w:left="720" w:hanging="720"/>
      </w:pPr>
      <w:r w:rsidRPr="007C2DAF">
        <w:t>8.</w:t>
      </w:r>
      <w:r w:rsidRPr="007C2DAF">
        <w:tab/>
        <w:t xml:space="preserve">Kim, J. and K.-L. Guan, </w:t>
      </w:r>
      <w:r w:rsidRPr="007C2DAF">
        <w:rPr>
          <w:i/>
        </w:rPr>
        <w:t>mTOR as a central hub of nutrient signalling and cell growth.</w:t>
      </w:r>
      <w:r w:rsidRPr="007C2DAF">
        <w:t xml:space="preserve"> Nature Cell Biology, 2019. </w:t>
      </w:r>
      <w:r w:rsidRPr="007C2DAF">
        <w:rPr>
          <w:b/>
        </w:rPr>
        <w:t>21</w:t>
      </w:r>
      <w:r w:rsidRPr="007C2DAF">
        <w:t>(1): p. 63-71.</w:t>
      </w:r>
    </w:p>
    <w:p w14:paraId="74E310B8" w14:textId="77777777" w:rsidR="007C2DAF" w:rsidRPr="007C2DAF" w:rsidRDefault="007C2DAF" w:rsidP="007C2DAF">
      <w:pPr>
        <w:pStyle w:val="EndNoteBibliography"/>
        <w:spacing w:after="0"/>
        <w:ind w:left="720" w:hanging="720"/>
      </w:pPr>
      <w:r w:rsidRPr="007C2DAF">
        <w:t>9.</w:t>
      </w:r>
      <w:r w:rsidRPr="007C2DAF">
        <w:tab/>
        <w:t xml:space="preserve">Alway, S.E., et al., </w:t>
      </w:r>
      <w:r w:rsidRPr="007C2DAF">
        <w:rPr>
          <w:i/>
        </w:rPr>
        <w:t>Resveratrol Enhances Exercise-Induced Cellular and Functional Adaptations of Skeletal Muscle in Older Men and Women.</w:t>
      </w:r>
      <w:r w:rsidRPr="007C2DAF">
        <w:t xml:space="preserve"> The Journals of Gerontology: Series A, 2017. </w:t>
      </w:r>
      <w:r w:rsidRPr="007C2DAF">
        <w:rPr>
          <w:b/>
        </w:rPr>
        <w:t>72</w:t>
      </w:r>
      <w:r w:rsidRPr="007C2DAF">
        <w:t>(12): p. 1595-1606.</w:t>
      </w:r>
    </w:p>
    <w:p w14:paraId="1218CF1E" w14:textId="77777777" w:rsidR="007C2DAF" w:rsidRPr="007C2DAF" w:rsidRDefault="007C2DAF" w:rsidP="007C2DAF">
      <w:pPr>
        <w:pStyle w:val="EndNoteBibliography"/>
        <w:spacing w:after="0"/>
        <w:ind w:left="720" w:hanging="720"/>
      </w:pPr>
      <w:r w:rsidRPr="007C2DAF">
        <w:t>10.</w:t>
      </w:r>
      <w:r w:rsidRPr="007C2DAF">
        <w:tab/>
        <w:t xml:space="preserve">Jeromson, S., et al., </w:t>
      </w:r>
      <w:r w:rsidRPr="007C2DAF">
        <w:rPr>
          <w:i/>
        </w:rPr>
        <w:t>Omega-3 Fatty Acids and Skeletal Muscle Health.</w:t>
      </w:r>
      <w:r w:rsidRPr="007C2DAF">
        <w:t xml:space="preserve"> Marine drugs, 2015. </w:t>
      </w:r>
      <w:r w:rsidRPr="007C2DAF">
        <w:rPr>
          <w:b/>
        </w:rPr>
        <w:t>13</w:t>
      </w:r>
      <w:r w:rsidRPr="007C2DAF">
        <w:t>(11): p. 6977-7004.</w:t>
      </w:r>
    </w:p>
    <w:p w14:paraId="743F2F1D" w14:textId="77777777" w:rsidR="007C2DAF" w:rsidRPr="007C2DAF" w:rsidRDefault="007C2DAF" w:rsidP="007C2DAF">
      <w:pPr>
        <w:pStyle w:val="EndNoteBibliography"/>
        <w:spacing w:after="0"/>
        <w:ind w:left="720" w:hanging="720"/>
      </w:pPr>
      <w:r w:rsidRPr="007C2DAF">
        <w:t>11.</w:t>
      </w:r>
      <w:r w:rsidRPr="007C2DAF">
        <w:tab/>
        <w:t xml:space="preserve">Figueiredo, V., et al., </w:t>
      </w:r>
      <w:r w:rsidRPr="007C2DAF">
        <w:rPr>
          <w:i/>
        </w:rPr>
        <w:t>High dose of whey protein after resistance exercise promotes 45 S preribosomal RNA synthesis in older men.</w:t>
      </w:r>
      <w:r w:rsidRPr="007C2DAF">
        <w:t xml:space="preserve"> Nutrition, 2018. </w:t>
      </w:r>
      <w:r w:rsidRPr="007C2DAF">
        <w:rPr>
          <w:b/>
        </w:rPr>
        <w:t>50</w:t>
      </w:r>
      <w:r w:rsidRPr="007C2DAF">
        <w:t>: p. 105-107.</w:t>
      </w:r>
    </w:p>
    <w:p w14:paraId="612350A3" w14:textId="77777777" w:rsidR="007C2DAF" w:rsidRPr="007C2DAF" w:rsidRDefault="007C2DAF" w:rsidP="007C2DAF">
      <w:pPr>
        <w:pStyle w:val="EndNoteBibliography"/>
        <w:spacing w:after="0"/>
        <w:ind w:left="720" w:hanging="720"/>
      </w:pPr>
      <w:r w:rsidRPr="007C2DAF">
        <w:t>12.</w:t>
      </w:r>
      <w:r w:rsidRPr="007C2DAF">
        <w:tab/>
        <w:t xml:space="preserve">Tanaka, Y. and M. Tsuneoka, </w:t>
      </w:r>
      <w:r w:rsidRPr="007C2DAF">
        <w:rPr>
          <w:i/>
        </w:rPr>
        <w:t>Control of Ribosomal RNA Transcription by Nutrients</w:t>
      </w:r>
      <w:r w:rsidRPr="007C2DAF">
        <w:t xml:space="preserve">, in </w:t>
      </w:r>
      <w:r w:rsidRPr="007C2DAF">
        <w:rPr>
          <w:i/>
        </w:rPr>
        <w:t>doi:10.5772/intechopen.71866</w:t>
      </w:r>
      <w:r w:rsidRPr="007C2DAF">
        <w:t>. 2018.</w:t>
      </w:r>
    </w:p>
    <w:p w14:paraId="68CCCD1F" w14:textId="77777777" w:rsidR="007C2DAF" w:rsidRPr="007C2DAF" w:rsidRDefault="007C2DAF" w:rsidP="007C2DAF">
      <w:pPr>
        <w:pStyle w:val="EndNoteBibliography"/>
        <w:spacing w:after="0"/>
        <w:ind w:left="720" w:hanging="720"/>
      </w:pPr>
      <w:r w:rsidRPr="007C2DAF">
        <w:t>13.</w:t>
      </w:r>
      <w:r w:rsidRPr="007C2DAF">
        <w:tab/>
        <w:t xml:space="preserve">Abdulla, H., et al., </w:t>
      </w:r>
      <w:r w:rsidRPr="007C2DAF">
        <w:rPr>
          <w:i/>
        </w:rPr>
        <w:t>Role of insulin in the regulation of human skeletal muscle protein synthesis and breakdown: a systematic review and meta-analysis.</w:t>
      </w:r>
      <w:r w:rsidRPr="007C2DAF">
        <w:t xml:space="preserve"> Diabetologia, 2016. </w:t>
      </w:r>
      <w:r w:rsidRPr="007C2DAF">
        <w:rPr>
          <w:b/>
        </w:rPr>
        <w:t>59</w:t>
      </w:r>
      <w:r w:rsidRPr="007C2DAF">
        <w:t>(1): p. 44-55.</w:t>
      </w:r>
    </w:p>
    <w:p w14:paraId="79042842" w14:textId="77777777" w:rsidR="007C2DAF" w:rsidRPr="007C2DAF" w:rsidRDefault="007C2DAF" w:rsidP="007C2DAF">
      <w:pPr>
        <w:pStyle w:val="EndNoteBibliography"/>
        <w:spacing w:after="0"/>
        <w:ind w:left="720" w:hanging="720"/>
      </w:pPr>
      <w:r w:rsidRPr="007C2DAF">
        <w:t>14.</w:t>
      </w:r>
      <w:r w:rsidRPr="007C2DAF">
        <w:tab/>
        <w:t xml:space="preserve">Goodman, C.A., et al., </w:t>
      </w:r>
      <w:r w:rsidRPr="007C2DAF">
        <w:rPr>
          <w:i/>
        </w:rPr>
        <w:t>The role of skeletal muscle mTOR in the regulation of mechanical load-induced growth.</w:t>
      </w:r>
      <w:r w:rsidRPr="007C2DAF">
        <w:t xml:space="preserve"> The Journal of physiology, 2011. </w:t>
      </w:r>
      <w:r w:rsidRPr="007C2DAF">
        <w:rPr>
          <w:b/>
        </w:rPr>
        <w:t>589</w:t>
      </w:r>
      <w:r w:rsidRPr="007C2DAF">
        <w:t>(Pt 22): p. 5485-5501.</w:t>
      </w:r>
    </w:p>
    <w:p w14:paraId="4578A839" w14:textId="77777777" w:rsidR="007C2DAF" w:rsidRPr="007C2DAF" w:rsidRDefault="007C2DAF" w:rsidP="007C2DAF">
      <w:pPr>
        <w:pStyle w:val="EndNoteBibliography"/>
        <w:spacing w:after="0"/>
        <w:ind w:left="720" w:hanging="720"/>
      </w:pPr>
      <w:r w:rsidRPr="007C2DAF">
        <w:t>15.</w:t>
      </w:r>
      <w:r w:rsidRPr="007C2DAF">
        <w:tab/>
        <w:t xml:space="preserve">Haff, G.G., et al., </w:t>
      </w:r>
      <w:r w:rsidRPr="007C2DAF">
        <w:rPr>
          <w:i/>
        </w:rPr>
        <w:t>Carbohydrate supplementation and resistance training.</w:t>
      </w:r>
      <w:r w:rsidRPr="007C2DAF">
        <w:t xml:space="preserve"> J Strength Cond Res, 2003. </w:t>
      </w:r>
      <w:r w:rsidRPr="007C2DAF">
        <w:rPr>
          <w:b/>
        </w:rPr>
        <w:t>17</w:t>
      </w:r>
      <w:r w:rsidRPr="007C2DAF">
        <w:t>(1): p. 187-96.</w:t>
      </w:r>
    </w:p>
    <w:p w14:paraId="41DE0934" w14:textId="77777777" w:rsidR="007C2DAF" w:rsidRPr="007C2DAF" w:rsidRDefault="007C2DAF" w:rsidP="007C2DAF">
      <w:pPr>
        <w:pStyle w:val="EndNoteBibliography"/>
        <w:spacing w:after="0"/>
        <w:ind w:left="720" w:hanging="720"/>
      </w:pPr>
      <w:r w:rsidRPr="007C2DAF">
        <w:t>16.</w:t>
      </w:r>
      <w:r w:rsidRPr="007C2DAF">
        <w:tab/>
        <w:t xml:space="preserve">Smith, J.W., et al., </w:t>
      </w:r>
      <w:r w:rsidRPr="007C2DAF">
        <w:rPr>
          <w:i/>
        </w:rPr>
        <w:t>Fuel selection and cycling endurance performance with ingestion of [13C]glucose: evidence for a carbohydrate dose response.</w:t>
      </w:r>
      <w:r w:rsidRPr="007C2DAF">
        <w:t xml:space="preserve"> Journal of Applied Physiology, 2010. </w:t>
      </w:r>
      <w:r w:rsidRPr="007C2DAF">
        <w:rPr>
          <w:b/>
        </w:rPr>
        <w:t>108</w:t>
      </w:r>
      <w:r w:rsidRPr="007C2DAF">
        <w:t>(6): p. 1520-1529.</w:t>
      </w:r>
    </w:p>
    <w:p w14:paraId="69A782BF" w14:textId="77777777" w:rsidR="007C2DAF" w:rsidRPr="007C2DAF" w:rsidRDefault="007C2DAF" w:rsidP="007C2DAF">
      <w:pPr>
        <w:pStyle w:val="EndNoteBibliography"/>
        <w:spacing w:after="0"/>
        <w:ind w:left="720" w:hanging="720"/>
      </w:pPr>
      <w:r w:rsidRPr="007C2DAF">
        <w:t>17.</w:t>
      </w:r>
      <w:r w:rsidRPr="007C2DAF">
        <w:tab/>
        <w:t xml:space="preserve">Tey, S.L., et al., </w:t>
      </w:r>
      <w:r w:rsidRPr="007C2DAF">
        <w:rPr>
          <w:i/>
        </w:rPr>
        <w:t>Effects of aspartame-, monk fruit-, stevia- and sucrose-sweetened beverages on postprandial glucose, insulin and energy intake.</w:t>
      </w:r>
      <w:r w:rsidRPr="007C2DAF">
        <w:t xml:space="preserve"> International journal of obesity (2005), 2017. </w:t>
      </w:r>
      <w:r w:rsidRPr="007C2DAF">
        <w:rPr>
          <w:b/>
        </w:rPr>
        <w:t>41</w:t>
      </w:r>
      <w:r w:rsidRPr="007C2DAF">
        <w:t>(3): p. 450-457.</w:t>
      </w:r>
    </w:p>
    <w:p w14:paraId="4047D679" w14:textId="77777777" w:rsidR="007C2DAF" w:rsidRPr="007C2DAF" w:rsidRDefault="007C2DAF" w:rsidP="007C2DAF">
      <w:pPr>
        <w:pStyle w:val="EndNoteBibliography"/>
        <w:spacing w:after="0"/>
        <w:ind w:left="720" w:hanging="720"/>
      </w:pPr>
      <w:r w:rsidRPr="007C2DAF">
        <w:t>18.</w:t>
      </w:r>
      <w:r w:rsidRPr="007C2DAF">
        <w:tab/>
        <w:t xml:space="preserve">Wölnerhanssen, B.K., et al., </w:t>
      </w:r>
      <w:r w:rsidRPr="007C2DAF">
        <w:rPr>
          <w:i/>
        </w:rPr>
        <w:t>Metabolic effects of the natural sweeteners xylitol and erythritol: A comprehensive review.</w:t>
      </w:r>
      <w:r w:rsidRPr="007C2DAF">
        <w:t xml:space="preserve"> Critical Reviews in Food Science and Nutrition, 2019: p. 1-13.</w:t>
      </w:r>
    </w:p>
    <w:p w14:paraId="3C5F5108" w14:textId="77777777" w:rsidR="007C2DAF" w:rsidRPr="007C2DAF" w:rsidRDefault="007C2DAF" w:rsidP="007C2DAF">
      <w:pPr>
        <w:pStyle w:val="EndNoteBibliography"/>
        <w:ind w:left="720" w:hanging="720"/>
      </w:pPr>
      <w:r w:rsidRPr="007C2DAF">
        <w:lastRenderedPageBreak/>
        <w:t>19.</w:t>
      </w:r>
      <w:r w:rsidRPr="007C2DAF">
        <w:tab/>
        <w:t xml:space="preserve">Abbas Momtazi-Borojeni, A., et al., </w:t>
      </w:r>
      <w:r w:rsidRPr="007C2DAF">
        <w:rPr>
          <w:i/>
        </w:rPr>
        <w:t>A Review on the Pharmacology and Toxicology of Steviol Glycosides Extracted from Stevia rebaudiana.</w:t>
      </w:r>
      <w:r w:rsidRPr="007C2DAF">
        <w:t xml:space="preserve"> Current Pharmaceutical Design, 2017. </w:t>
      </w:r>
      <w:r w:rsidRPr="007C2DAF">
        <w:rPr>
          <w:b/>
        </w:rPr>
        <w:t>23</w:t>
      </w:r>
      <w:r w:rsidRPr="007C2DAF">
        <w:t>(11): p. 1616-1622.</w:t>
      </w:r>
    </w:p>
    <w:p w14:paraId="73D3CFC1" w14:textId="39F9B9F2" w:rsidR="00F57E03" w:rsidRDefault="00FD7C48" w:rsidP="004E0C2C">
      <w:pPr>
        <w:pStyle w:val="EndNoteBibliography"/>
        <w:ind w:left="720" w:hanging="720"/>
      </w:pPr>
      <w:r w:rsidRPr="005A1C49">
        <w:rPr>
          <w:sz w:val="20"/>
          <w:szCs w:val="20"/>
        </w:rPr>
        <w:fldChar w:fldCharType="end"/>
      </w:r>
    </w:p>
    <w:sectPr w:rsidR="00F57E03" w:rsidSect="00802813">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5F6E"/>
    <w:multiLevelType w:val="hybridMultilevel"/>
    <w:tmpl w:val="AB08E676"/>
    <w:lvl w:ilvl="0" w:tplc="C2A6DFF4">
      <w:start w:val="1"/>
      <w:numFmt w:val="lowerLetter"/>
      <w:lvlText w:val="%1."/>
      <w:lvlJc w:val="left"/>
      <w:pPr>
        <w:ind w:left="1636" w:hanging="360"/>
      </w:pPr>
      <w:rPr>
        <w:rFonts w:hint="default"/>
        <w:sz w:val="18"/>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C566AC0"/>
    <w:multiLevelType w:val="hybridMultilevel"/>
    <w:tmpl w:val="CAEEB332"/>
    <w:lvl w:ilvl="0" w:tplc="861A375A">
      <w:start w:val="1"/>
      <w:numFmt w:val="upperRoman"/>
      <w:lvlText w:val="%1."/>
      <w:lvlJc w:val="left"/>
      <w:pPr>
        <w:ind w:left="454" w:hanging="454"/>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2" w15:restartNumberingAfterBreak="0">
    <w:nsid w:val="18385B68"/>
    <w:multiLevelType w:val="hybridMultilevel"/>
    <w:tmpl w:val="CAEEB332"/>
    <w:lvl w:ilvl="0" w:tplc="861A375A">
      <w:start w:val="1"/>
      <w:numFmt w:val="upperRoman"/>
      <w:lvlText w:val="%1."/>
      <w:lvlJc w:val="left"/>
      <w:pPr>
        <w:ind w:left="454" w:hanging="454"/>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3" w15:restartNumberingAfterBreak="0">
    <w:nsid w:val="30AA1DBC"/>
    <w:multiLevelType w:val="hybridMultilevel"/>
    <w:tmpl w:val="0860B8B6"/>
    <w:lvl w:ilvl="0" w:tplc="6936C436">
      <w:start w:val="1"/>
      <w:numFmt w:val="upperRoman"/>
      <w:lvlText w:val="%1."/>
      <w:lvlJc w:val="left"/>
      <w:pPr>
        <w:ind w:left="36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4" w15:restartNumberingAfterBreak="0">
    <w:nsid w:val="3AF04EC9"/>
    <w:multiLevelType w:val="hybridMultilevel"/>
    <w:tmpl w:val="CAEEB332"/>
    <w:lvl w:ilvl="0" w:tplc="861A375A">
      <w:start w:val="1"/>
      <w:numFmt w:val="upperRoman"/>
      <w:lvlText w:val="%1."/>
      <w:lvlJc w:val="left"/>
      <w:pPr>
        <w:ind w:left="454" w:hanging="454"/>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5" w15:restartNumberingAfterBreak="0">
    <w:nsid w:val="3C5559F0"/>
    <w:multiLevelType w:val="hybridMultilevel"/>
    <w:tmpl w:val="C764C8CA"/>
    <w:lvl w:ilvl="0" w:tplc="A978F858">
      <w:start w:val="1"/>
      <w:numFmt w:val="decimal"/>
      <w:lvlText w:val="%1."/>
      <w:lvlJc w:val="left"/>
      <w:pPr>
        <w:ind w:left="720" w:hanging="360"/>
      </w:pPr>
      <w:rPr>
        <w:rFonts w:hint="default"/>
        <w:b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41AD4D06"/>
    <w:multiLevelType w:val="hybridMultilevel"/>
    <w:tmpl w:val="CF380BA2"/>
    <w:lvl w:ilvl="0" w:tplc="04140019">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476D7267"/>
    <w:multiLevelType w:val="hybridMultilevel"/>
    <w:tmpl w:val="F83E1BBC"/>
    <w:lvl w:ilvl="0" w:tplc="20ACE1B8">
      <w:numFmt w:val="bullet"/>
      <w:lvlText w:val="-"/>
      <w:lvlJc w:val="left"/>
      <w:pPr>
        <w:ind w:left="1065" w:hanging="360"/>
      </w:pPr>
      <w:rPr>
        <w:rFonts w:ascii="Calibri" w:eastAsiaTheme="minorHAnsi" w:hAnsi="Calibri" w:cs="Calibri" w:hint="default"/>
      </w:rPr>
    </w:lvl>
    <w:lvl w:ilvl="1" w:tplc="04140003" w:tentative="1">
      <w:start w:val="1"/>
      <w:numFmt w:val="bullet"/>
      <w:lvlText w:val="o"/>
      <w:lvlJc w:val="left"/>
      <w:pPr>
        <w:ind w:left="1785" w:hanging="360"/>
      </w:pPr>
      <w:rPr>
        <w:rFonts w:ascii="Courier New" w:hAnsi="Courier New" w:cs="Courier New" w:hint="default"/>
      </w:rPr>
    </w:lvl>
    <w:lvl w:ilvl="2" w:tplc="04140005" w:tentative="1">
      <w:start w:val="1"/>
      <w:numFmt w:val="bullet"/>
      <w:lvlText w:val=""/>
      <w:lvlJc w:val="left"/>
      <w:pPr>
        <w:ind w:left="2505" w:hanging="360"/>
      </w:pPr>
      <w:rPr>
        <w:rFonts w:ascii="Wingdings" w:hAnsi="Wingdings" w:hint="default"/>
      </w:rPr>
    </w:lvl>
    <w:lvl w:ilvl="3" w:tplc="04140001" w:tentative="1">
      <w:start w:val="1"/>
      <w:numFmt w:val="bullet"/>
      <w:lvlText w:val=""/>
      <w:lvlJc w:val="left"/>
      <w:pPr>
        <w:ind w:left="3225" w:hanging="360"/>
      </w:pPr>
      <w:rPr>
        <w:rFonts w:ascii="Symbol" w:hAnsi="Symbol" w:hint="default"/>
      </w:rPr>
    </w:lvl>
    <w:lvl w:ilvl="4" w:tplc="04140003" w:tentative="1">
      <w:start w:val="1"/>
      <w:numFmt w:val="bullet"/>
      <w:lvlText w:val="o"/>
      <w:lvlJc w:val="left"/>
      <w:pPr>
        <w:ind w:left="3945" w:hanging="360"/>
      </w:pPr>
      <w:rPr>
        <w:rFonts w:ascii="Courier New" w:hAnsi="Courier New" w:cs="Courier New" w:hint="default"/>
      </w:rPr>
    </w:lvl>
    <w:lvl w:ilvl="5" w:tplc="04140005" w:tentative="1">
      <w:start w:val="1"/>
      <w:numFmt w:val="bullet"/>
      <w:lvlText w:val=""/>
      <w:lvlJc w:val="left"/>
      <w:pPr>
        <w:ind w:left="4665" w:hanging="360"/>
      </w:pPr>
      <w:rPr>
        <w:rFonts w:ascii="Wingdings" w:hAnsi="Wingdings" w:hint="default"/>
      </w:rPr>
    </w:lvl>
    <w:lvl w:ilvl="6" w:tplc="04140001" w:tentative="1">
      <w:start w:val="1"/>
      <w:numFmt w:val="bullet"/>
      <w:lvlText w:val=""/>
      <w:lvlJc w:val="left"/>
      <w:pPr>
        <w:ind w:left="5385" w:hanging="360"/>
      </w:pPr>
      <w:rPr>
        <w:rFonts w:ascii="Symbol" w:hAnsi="Symbol" w:hint="default"/>
      </w:rPr>
    </w:lvl>
    <w:lvl w:ilvl="7" w:tplc="04140003" w:tentative="1">
      <w:start w:val="1"/>
      <w:numFmt w:val="bullet"/>
      <w:lvlText w:val="o"/>
      <w:lvlJc w:val="left"/>
      <w:pPr>
        <w:ind w:left="6105" w:hanging="360"/>
      </w:pPr>
      <w:rPr>
        <w:rFonts w:ascii="Courier New" w:hAnsi="Courier New" w:cs="Courier New" w:hint="default"/>
      </w:rPr>
    </w:lvl>
    <w:lvl w:ilvl="8" w:tplc="04140005" w:tentative="1">
      <w:start w:val="1"/>
      <w:numFmt w:val="bullet"/>
      <w:lvlText w:val=""/>
      <w:lvlJc w:val="left"/>
      <w:pPr>
        <w:ind w:left="6825" w:hanging="360"/>
      </w:pPr>
      <w:rPr>
        <w:rFonts w:ascii="Wingdings" w:hAnsi="Wingdings" w:hint="default"/>
      </w:rPr>
    </w:lvl>
  </w:abstractNum>
  <w:abstractNum w:abstractNumId="8" w15:restartNumberingAfterBreak="0">
    <w:nsid w:val="4F727FCE"/>
    <w:multiLevelType w:val="hybridMultilevel"/>
    <w:tmpl w:val="C764C8CA"/>
    <w:lvl w:ilvl="0" w:tplc="A978F858">
      <w:start w:val="1"/>
      <w:numFmt w:val="decimal"/>
      <w:lvlText w:val="%1."/>
      <w:lvlJc w:val="left"/>
      <w:pPr>
        <w:ind w:left="3054" w:hanging="360"/>
      </w:pPr>
      <w:rPr>
        <w:rFonts w:hint="default"/>
        <w:b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53147D4A"/>
    <w:multiLevelType w:val="hybridMultilevel"/>
    <w:tmpl w:val="A49C5DD4"/>
    <w:lvl w:ilvl="0" w:tplc="B9907008">
      <w:start w:val="1"/>
      <w:numFmt w:val="upperRoman"/>
      <w:lvlText w:val="%1."/>
      <w:lvlJc w:val="left"/>
      <w:pPr>
        <w:ind w:left="36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0" w15:restartNumberingAfterBreak="0">
    <w:nsid w:val="56512DB2"/>
    <w:multiLevelType w:val="hybridMultilevel"/>
    <w:tmpl w:val="AB08E676"/>
    <w:lvl w:ilvl="0" w:tplc="C2A6DFF4">
      <w:start w:val="1"/>
      <w:numFmt w:val="lowerLetter"/>
      <w:lvlText w:val="%1."/>
      <w:lvlJc w:val="left"/>
      <w:pPr>
        <w:ind w:left="1636" w:hanging="360"/>
      </w:pPr>
      <w:rPr>
        <w:rFonts w:hint="default"/>
        <w:sz w:val="18"/>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589055F4"/>
    <w:multiLevelType w:val="hybridMultilevel"/>
    <w:tmpl w:val="4574C5B4"/>
    <w:lvl w:ilvl="0" w:tplc="04140019">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69826A04"/>
    <w:multiLevelType w:val="hybridMultilevel"/>
    <w:tmpl w:val="E2CEAEA8"/>
    <w:lvl w:ilvl="0" w:tplc="04140019">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6BF01D00"/>
    <w:multiLevelType w:val="hybridMultilevel"/>
    <w:tmpl w:val="CAEEB332"/>
    <w:lvl w:ilvl="0" w:tplc="861A375A">
      <w:start w:val="1"/>
      <w:numFmt w:val="upperRoman"/>
      <w:lvlText w:val="%1."/>
      <w:lvlJc w:val="left"/>
      <w:pPr>
        <w:ind w:left="454" w:hanging="454"/>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4" w15:restartNumberingAfterBreak="0">
    <w:nsid w:val="708D1B4A"/>
    <w:multiLevelType w:val="hybridMultilevel"/>
    <w:tmpl w:val="ECCAB89E"/>
    <w:lvl w:ilvl="0" w:tplc="38CAFFEE">
      <w:numFmt w:val="bullet"/>
      <w:lvlText w:val="-"/>
      <w:lvlJc w:val="left"/>
      <w:pPr>
        <w:ind w:left="1065" w:hanging="360"/>
      </w:pPr>
      <w:rPr>
        <w:rFonts w:ascii="Calibri" w:eastAsiaTheme="minorHAnsi" w:hAnsi="Calibri" w:cs="Calibri" w:hint="default"/>
      </w:rPr>
    </w:lvl>
    <w:lvl w:ilvl="1" w:tplc="04140003" w:tentative="1">
      <w:start w:val="1"/>
      <w:numFmt w:val="bullet"/>
      <w:lvlText w:val="o"/>
      <w:lvlJc w:val="left"/>
      <w:pPr>
        <w:ind w:left="1785" w:hanging="360"/>
      </w:pPr>
      <w:rPr>
        <w:rFonts w:ascii="Courier New" w:hAnsi="Courier New" w:cs="Courier New" w:hint="default"/>
      </w:rPr>
    </w:lvl>
    <w:lvl w:ilvl="2" w:tplc="04140005" w:tentative="1">
      <w:start w:val="1"/>
      <w:numFmt w:val="bullet"/>
      <w:lvlText w:val=""/>
      <w:lvlJc w:val="left"/>
      <w:pPr>
        <w:ind w:left="2505" w:hanging="360"/>
      </w:pPr>
      <w:rPr>
        <w:rFonts w:ascii="Wingdings" w:hAnsi="Wingdings" w:hint="default"/>
      </w:rPr>
    </w:lvl>
    <w:lvl w:ilvl="3" w:tplc="04140001" w:tentative="1">
      <w:start w:val="1"/>
      <w:numFmt w:val="bullet"/>
      <w:lvlText w:val=""/>
      <w:lvlJc w:val="left"/>
      <w:pPr>
        <w:ind w:left="3225" w:hanging="360"/>
      </w:pPr>
      <w:rPr>
        <w:rFonts w:ascii="Symbol" w:hAnsi="Symbol" w:hint="default"/>
      </w:rPr>
    </w:lvl>
    <w:lvl w:ilvl="4" w:tplc="04140003" w:tentative="1">
      <w:start w:val="1"/>
      <w:numFmt w:val="bullet"/>
      <w:lvlText w:val="o"/>
      <w:lvlJc w:val="left"/>
      <w:pPr>
        <w:ind w:left="3945" w:hanging="360"/>
      </w:pPr>
      <w:rPr>
        <w:rFonts w:ascii="Courier New" w:hAnsi="Courier New" w:cs="Courier New" w:hint="default"/>
      </w:rPr>
    </w:lvl>
    <w:lvl w:ilvl="5" w:tplc="04140005" w:tentative="1">
      <w:start w:val="1"/>
      <w:numFmt w:val="bullet"/>
      <w:lvlText w:val=""/>
      <w:lvlJc w:val="left"/>
      <w:pPr>
        <w:ind w:left="4665" w:hanging="360"/>
      </w:pPr>
      <w:rPr>
        <w:rFonts w:ascii="Wingdings" w:hAnsi="Wingdings" w:hint="default"/>
      </w:rPr>
    </w:lvl>
    <w:lvl w:ilvl="6" w:tplc="04140001" w:tentative="1">
      <w:start w:val="1"/>
      <w:numFmt w:val="bullet"/>
      <w:lvlText w:val=""/>
      <w:lvlJc w:val="left"/>
      <w:pPr>
        <w:ind w:left="5385" w:hanging="360"/>
      </w:pPr>
      <w:rPr>
        <w:rFonts w:ascii="Symbol" w:hAnsi="Symbol" w:hint="default"/>
      </w:rPr>
    </w:lvl>
    <w:lvl w:ilvl="7" w:tplc="04140003" w:tentative="1">
      <w:start w:val="1"/>
      <w:numFmt w:val="bullet"/>
      <w:lvlText w:val="o"/>
      <w:lvlJc w:val="left"/>
      <w:pPr>
        <w:ind w:left="6105" w:hanging="360"/>
      </w:pPr>
      <w:rPr>
        <w:rFonts w:ascii="Courier New" w:hAnsi="Courier New" w:cs="Courier New" w:hint="default"/>
      </w:rPr>
    </w:lvl>
    <w:lvl w:ilvl="8" w:tplc="04140005" w:tentative="1">
      <w:start w:val="1"/>
      <w:numFmt w:val="bullet"/>
      <w:lvlText w:val=""/>
      <w:lvlJc w:val="left"/>
      <w:pPr>
        <w:ind w:left="6825" w:hanging="360"/>
      </w:pPr>
      <w:rPr>
        <w:rFonts w:ascii="Wingdings" w:hAnsi="Wingdings" w:hint="default"/>
      </w:rPr>
    </w:lvl>
  </w:abstractNum>
  <w:abstractNum w:abstractNumId="15" w15:restartNumberingAfterBreak="0">
    <w:nsid w:val="7449591B"/>
    <w:multiLevelType w:val="hybridMultilevel"/>
    <w:tmpl w:val="F8764BA2"/>
    <w:lvl w:ilvl="0" w:tplc="A9E44344">
      <w:start w:val="1"/>
      <w:numFmt w:val="upperRoman"/>
      <w:lvlText w:val="%1."/>
      <w:lvlJc w:val="left"/>
      <w:pPr>
        <w:ind w:left="720" w:hanging="72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6" w15:restartNumberingAfterBreak="0">
    <w:nsid w:val="76A30C09"/>
    <w:multiLevelType w:val="hybridMultilevel"/>
    <w:tmpl w:val="FCC0041E"/>
    <w:lvl w:ilvl="0" w:tplc="B9907008">
      <w:start w:val="1"/>
      <w:numFmt w:val="upperRoman"/>
      <w:lvlText w:val="%1."/>
      <w:lvlJc w:val="left"/>
      <w:pPr>
        <w:ind w:left="720" w:hanging="72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7" w15:restartNumberingAfterBreak="0">
    <w:nsid w:val="798B24A0"/>
    <w:multiLevelType w:val="hybridMultilevel"/>
    <w:tmpl w:val="2B304734"/>
    <w:lvl w:ilvl="0" w:tplc="7FDEF7EE">
      <w:start w:val="1"/>
      <w:numFmt w:val="upperRoman"/>
      <w:lvlText w:val="%1."/>
      <w:lvlJc w:val="left"/>
      <w:pPr>
        <w:ind w:left="720" w:hanging="72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num w:numId="1">
    <w:abstractNumId w:val="14"/>
  </w:num>
  <w:num w:numId="2">
    <w:abstractNumId w:val="7"/>
  </w:num>
  <w:num w:numId="3">
    <w:abstractNumId w:val="8"/>
  </w:num>
  <w:num w:numId="4">
    <w:abstractNumId w:val="5"/>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10"/>
  </w:num>
  <w:num w:numId="18">
    <w:abstractNumId w:val="0"/>
  </w:num>
  <w:num w:numId="1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a moen">
    <w15:presenceInfo w15:providerId="Windows Live" w15:userId="f4187e19c62cc9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zwdws5zrr2r2essaxp2w5jzrrdvp5zasaz&quot;&gt;Ellefsen 2020&lt;record-ids&gt;&lt;item&gt;5&lt;/item&gt;&lt;item&gt;35&lt;/item&gt;&lt;item&gt;58&lt;/item&gt;&lt;item&gt;75&lt;/item&gt;&lt;item&gt;198&lt;/item&gt;&lt;item&gt;200&lt;/item&gt;&lt;item&gt;202&lt;/item&gt;&lt;item&gt;203&lt;/item&gt;&lt;item&gt;205&lt;/item&gt;&lt;item&gt;206&lt;/item&gt;&lt;item&gt;207&lt;/item&gt;&lt;item&gt;209&lt;/item&gt;&lt;item&gt;210&lt;/item&gt;&lt;item&gt;211&lt;/item&gt;&lt;item&gt;212&lt;/item&gt;&lt;item&gt;213&lt;/item&gt;&lt;item&gt;214&lt;/item&gt;&lt;item&gt;215&lt;/item&gt;&lt;item&gt;218&lt;/item&gt;&lt;/record-ids&gt;&lt;/item&gt;&lt;/Libraries&gt;"/>
  </w:docVars>
  <w:rsids>
    <w:rsidRoot w:val="00D82E2A"/>
    <w:rsid w:val="00001024"/>
    <w:rsid w:val="0000588C"/>
    <w:rsid w:val="00007A49"/>
    <w:rsid w:val="0001099A"/>
    <w:rsid w:val="00013C99"/>
    <w:rsid w:val="000141EE"/>
    <w:rsid w:val="00016DC5"/>
    <w:rsid w:val="000429C8"/>
    <w:rsid w:val="00044BE3"/>
    <w:rsid w:val="000565B2"/>
    <w:rsid w:val="000602E1"/>
    <w:rsid w:val="00062518"/>
    <w:rsid w:val="0007076A"/>
    <w:rsid w:val="00074F72"/>
    <w:rsid w:val="0007557A"/>
    <w:rsid w:val="00076C54"/>
    <w:rsid w:val="00084FB3"/>
    <w:rsid w:val="00087283"/>
    <w:rsid w:val="00087A9F"/>
    <w:rsid w:val="000938C9"/>
    <w:rsid w:val="00095804"/>
    <w:rsid w:val="000A11F4"/>
    <w:rsid w:val="000B35E0"/>
    <w:rsid w:val="000B381F"/>
    <w:rsid w:val="000B3DB0"/>
    <w:rsid w:val="000D40F5"/>
    <w:rsid w:val="000E5229"/>
    <w:rsid w:val="000F01C2"/>
    <w:rsid w:val="000F05C5"/>
    <w:rsid w:val="000F09ED"/>
    <w:rsid w:val="000F76F9"/>
    <w:rsid w:val="00103145"/>
    <w:rsid w:val="00103480"/>
    <w:rsid w:val="0010586C"/>
    <w:rsid w:val="00115478"/>
    <w:rsid w:val="00115EB2"/>
    <w:rsid w:val="00116F21"/>
    <w:rsid w:val="001204F8"/>
    <w:rsid w:val="00123726"/>
    <w:rsid w:val="001312A9"/>
    <w:rsid w:val="00131B6F"/>
    <w:rsid w:val="00135916"/>
    <w:rsid w:val="00137859"/>
    <w:rsid w:val="00137D2D"/>
    <w:rsid w:val="00145C8B"/>
    <w:rsid w:val="001512A0"/>
    <w:rsid w:val="00151519"/>
    <w:rsid w:val="00151DFC"/>
    <w:rsid w:val="0015693A"/>
    <w:rsid w:val="00157F95"/>
    <w:rsid w:val="0016037B"/>
    <w:rsid w:val="001624BF"/>
    <w:rsid w:val="00163170"/>
    <w:rsid w:val="0016609D"/>
    <w:rsid w:val="001678AF"/>
    <w:rsid w:val="00181A80"/>
    <w:rsid w:val="00190FC9"/>
    <w:rsid w:val="001A23C4"/>
    <w:rsid w:val="001A33E2"/>
    <w:rsid w:val="001A5A62"/>
    <w:rsid w:val="001B0D64"/>
    <w:rsid w:val="001B111E"/>
    <w:rsid w:val="001B5B4A"/>
    <w:rsid w:val="001C3B6A"/>
    <w:rsid w:val="001C7E60"/>
    <w:rsid w:val="001D1F83"/>
    <w:rsid w:val="001D6153"/>
    <w:rsid w:val="001D7A6B"/>
    <w:rsid w:val="001E08C5"/>
    <w:rsid w:val="001E08E3"/>
    <w:rsid w:val="001E55D6"/>
    <w:rsid w:val="001E6756"/>
    <w:rsid w:val="001F10E0"/>
    <w:rsid w:val="001F2145"/>
    <w:rsid w:val="001F6C39"/>
    <w:rsid w:val="00205776"/>
    <w:rsid w:val="0021031A"/>
    <w:rsid w:val="00210A28"/>
    <w:rsid w:val="00212B14"/>
    <w:rsid w:val="0021623A"/>
    <w:rsid w:val="002239B3"/>
    <w:rsid w:val="00226AEC"/>
    <w:rsid w:val="0023312D"/>
    <w:rsid w:val="002400EA"/>
    <w:rsid w:val="00243205"/>
    <w:rsid w:val="00243E83"/>
    <w:rsid w:val="00245603"/>
    <w:rsid w:val="00250AA0"/>
    <w:rsid w:val="00256E23"/>
    <w:rsid w:val="0027431E"/>
    <w:rsid w:val="00274C03"/>
    <w:rsid w:val="00280000"/>
    <w:rsid w:val="00281818"/>
    <w:rsid w:val="0028241E"/>
    <w:rsid w:val="0028333A"/>
    <w:rsid w:val="002914E4"/>
    <w:rsid w:val="00296CBA"/>
    <w:rsid w:val="002A0083"/>
    <w:rsid w:val="002A0966"/>
    <w:rsid w:val="002A1348"/>
    <w:rsid w:val="002A3F52"/>
    <w:rsid w:val="002A42CD"/>
    <w:rsid w:val="002A4516"/>
    <w:rsid w:val="002A5678"/>
    <w:rsid w:val="002B6980"/>
    <w:rsid w:val="002C0B91"/>
    <w:rsid w:val="002C16B9"/>
    <w:rsid w:val="002C2C47"/>
    <w:rsid w:val="002D2B11"/>
    <w:rsid w:val="002D37F6"/>
    <w:rsid w:val="002D5B3E"/>
    <w:rsid w:val="002D77C6"/>
    <w:rsid w:val="002D7F42"/>
    <w:rsid w:val="002E03D5"/>
    <w:rsid w:val="002E070E"/>
    <w:rsid w:val="002E6E40"/>
    <w:rsid w:val="002E721B"/>
    <w:rsid w:val="002F1F70"/>
    <w:rsid w:val="002F26A3"/>
    <w:rsid w:val="002F364E"/>
    <w:rsid w:val="002F44AB"/>
    <w:rsid w:val="002F56FC"/>
    <w:rsid w:val="00300B2A"/>
    <w:rsid w:val="00301E5C"/>
    <w:rsid w:val="00303D36"/>
    <w:rsid w:val="0030714A"/>
    <w:rsid w:val="00310CC9"/>
    <w:rsid w:val="0031192A"/>
    <w:rsid w:val="00311BBD"/>
    <w:rsid w:val="003133B0"/>
    <w:rsid w:val="00323A91"/>
    <w:rsid w:val="00327C60"/>
    <w:rsid w:val="00334B66"/>
    <w:rsid w:val="003360BF"/>
    <w:rsid w:val="0035169D"/>
    <w:rsid w:val="00351843"/>
    <w:rsid w:val="00353B0A"/>
    <w:rsid w:val="00356DE2"/>
    <w:rsid w:val="00361841"/>
    <w:rsid w:val="003673AF"/>
    <w:rsid w:val="00367D1A"/>
    <w:rsid w:val="003712CB"/>
    <w:rsid w:val="00373E4E"/>
    <w:rsid w:val="0037568C"/>
    <w:rsid w:val="003A1939"/>
    <w:rsid w:val="003A70C3"/>
    <w:rsid w:val="003B116B"/>
    <w:rsid w:val="003B6546"/>
    <w:rsid w:val="003B6A7F"/>
    <w:rsid w:val="003B7654"/>
    <w:rsid w:val="003B7943"/>
    <w:rsid w:val="003B7C55"/>
    <w:rsid w:val="003C4763"/>
    <w:rsid w:val="003C476F"/>
    <w:rsid w:val="003C5A8F"/>
    <w:rsid w:val="003C7E4A"/>
    <w:rsid w:val="003D002B"/>
    <w:rsid w:val="003D1AD3"/>
    <w:rsid w:val="003D743D"/>
    <w:rsid w:val="003E3F32"/>
    <w:rsid w:val="003E6606"/>
    <w:rsid w:val="003F07A2"/>
    <w:rsid w:val="003F3B6E"/>
    <w:rsid w:val="00400162"/>
    <w:rsid w:val="0040173E"/>
    <w:rsid w:val="00403AA3"/>
    <w:rsid w:val="00406FC2"/>
    <w:rsid w:val="00407E55"/>
    <w:rsid w:val="0041082A"/>
    <w:rsid w:val="00410E5E"/>
    <w:rsid w:val="004240C3"/>
    <w:rsid w:val="00427781"/>
    <w:rsid w:val="00430810"/>
    <w:rsid w:val="0043129D"/>
    <w:rsid w:val="00431CA5"/>
    <w:rsid w:val="0043241E"/>
    <w:rsid w:val="00433D39"/>
    <w:rsid w:val="00433F13"/>
    <w:rsid w:val="004421A3"/>
    <w:rsid w:val="00443E90"/>
    <w:rsid w:val="00445D00"/>
    <w:rsid w:val="00453EC1"/>
    <w:rsid w:val="00461A63"/>
    <w:rsid w:val="00461A73"/>
    <w:rsid w:val="004638B3"/>
    <w:rsid w:val="004647A5"/>
    <w:rsid w:val="00465C76"/>
    <w:rsid w:val="004666A4"/>
    <w:rsid w:val="00467530"/>
    <w:rsid w:val="00470561"/>
    <w:rsid w:val="00471C61"/>
    <w:rsid w:val="004737B9"/>
    <w:rsid w:val="004751C3"/>
    <w:rsid w:val="00475F1B"/>
    <w:rsid w:val="00477A33"/>
    <w:rsid w:val="00482577"/>
    <w:rsid w:val="00482C0F"/>
    <w:rsid w:val="00484B1A"/>
    <w:rsid w:val="00485403"/>
    <w:rsid w:val="00486616"/>
    <w:rsid w:val="00486F9C"/>
    <w:rsid w:val="00487F6E"/>
    <w:rsid w:val="00490217"/>
    <w:rsid w:val="00490223"/>
    <w:rsid w:val="0049798F"/>
    <w:rsid w:val="004A07E4"/>
    <w:rsid w:val="004A3AE9"/>
    <w:rsid w:val="004A72E8"/>
    <w:rsid w:val="004A75A7"/>
    <w:rsid w:val="004B0FFB"/>
    <w:rsid w:val="004C18EF"/>
    <w:rsid w:val="004C40AF"/>
    <w:rsid w:val="004C62D7"/>
    <w:rsid w:val="004C7FDE"/>
    <w:rsid w:val="004D00E3"/>
    <w:rsid w:val="004D354F"/>
    <w:rsid w:val="004E0501"/>
    <w:rsid w:val="004E0C2C"/>
    <w:rsid w:val="004E4388"/>
    <w:rsid w:val="004E4667"/>
    <w:rsid w:val="004F60F1"/>
    <w:rsid w:val="0050243C"/>
    <w:rsid w:val="0051042C"/>
    <w:rsid w:val="00510AAB"/>
    <w:rsid w:val="005112B9"/>
    <w:rsid w:val="005174F0"/>
    <w:rsid w:val="0052214E"/>
    <w:rsid w:val="005224EE"/>
    <w:rsid w:val="005229C6"/>
    <w:rsid w:val="00530426"/>
    <w:rsid w:val="00532563"/>
    <w:rsid w:val="005333D8"/>
    <w:rsid w:val="00533904"/>
    <w:rsid w:val="00533AA0"/>
    <w:rsid w:val="00544C5C"/>
    <w:rsid w:val="00547A8B"/>
    <w:rsid w:val="005605A7"/>
    <w:rsid w:val="005645DB"/>
    <w:rsid w:val="00567BA0"/>
    <w:rsid w:val="00570811"/>
    <w:rsid w:val="00573E3A"/>
    <w:rsid w:val="00576F45"/>
    <w:rsid w:val="00586D59"/>
    <w:rsid w:val="00586E44"/>
    <w:rsid w:val="00592F0E"/>
    <w:rsid w:val="005A100B"/>
    <w:rsid w:val="005A1C49"/>
    <w:rsid w:val="005A5177"/>
    <w:rsid w:val="005B5061"/>
    <w:rsid w:val="005B57F3"/>
    <w:rsid w:val="005B667A"/>
    <w:rsid w:val="005B73FD"/>
    <w:rsid w:val="005C1CCD"/>
    <w:rsid w:val="005C4839"/>
    <w:rsid w:val="005D6F59"/>
    <w:rsid w:val="005F399B"/>
    <w:rsid w:val="005F4307"/>
    <w:rsid w:val="005F6815"/>
    <w:rsid w:val="00603529"/>
    <w:rsid w:val="00611ED4"/>
    <w:rsid w:val="00616C64"/>
    <w:rsid w:val="00622239"/>
    <w:rsid w:val="00626004"/>
    <w:rsid w:val="0062674A"/>
    <w:rsid w:val="006300F5"/>
    <w:rsid w:val="00631206"/>
    <w:rsid w:val="00631EDC"/>
    <w:rsid w:val="00634A9B"/>
    <w:rsid w:val="00637781"/>
    <w:rsid w:val="00641AEA"/>
    <w:rsid w:val="006453A1"/>
    <w:rsid w:val="00645B25"/>
    <w:rsid w:val="0065132C"/>
    <w:rsid w:val="006535D7"/>
    <w:rsid w:val="006539EE"/>
    <w:rsid w:val="006542C4"/>
    <w:rsid w:val="0065454F"/>
    <w:rsid w:val="00654657"/>
    <w:rsid w:val="0065517D"/>
    <w:rsid w:val="006640B4"/>
    <w:rsid w:val="00665C47"/>
    <w:rsid w:val="00667FE9"/>
    <w:rsid w:val="00671BFE"/>
    <w:rsid w:val="00672598"/>
    <w:rsid w:val="00674D50"/>
    <w:rsid w:val="00675E5F"/>
    <w:rsid w:val="00680348"/>
    <w:rsid w:val="0068533A"/>
    <w:rsid w:val="00690D94"/>
    <w:rsid w:val="006919FA"/>
    <w:rsid w:val="00692C01"/>
    <w:rsid w:val="006A0C0B"/>
    <w:rsid w:val="006A22BC"/>
    <w:rsid w:val="006A35D2"/>
    <w:rsid w:val="006A54A6"/>
    <w:rsid w:val="006A68CE"/>
    <w:rsid w:val="006A70DC"/>
    <w:rsid w:val="006B1AC5"/>
    <w:rsid w:val="006B36D4"/>
    <w:rsid w:val="006C1216"/>
    <w:rsid w:val="006C240E"/>
    <w:rsid w:val="006C4396"/>
    <w:rsid w:val="006D2F9E"/>
    <w:rsid w:val="006D4580"/>
    <w:rsid w:val="006D4CF8"/>
    <w:rsid w:val="006D5123"/>
    <w:rsid w:val="006D69F7"/>
    <w:rsid w:val="006E09B8"/>
    <w:rsid w:val="006E2D19"/>
    <w:rsid w:val="006E3A3B"/>
    <w:rsid w:val="006E4845"/>
    <w:rsid w:val="006F0721"/>
    <w:rsid w:val="006F1B25"/>
    <w:rsid w:val="006F2589"/>
    <w:rsid w:val="00705863"/>
    <w:rsid w:val="007059C9"/>
    <w:rsid w:val="007105D0"/>
    <w:rsid w:val="00721063"/>
    <w:rsid w:val="007211E4"/>
    <w:rsid w:val="00725870"/>
    <w:rsid w:val="007309B1"/>
    <w:rsid w:val="00731333"/>
    <w:rsid w:val="007319C2"/>
    <w:rsid w:val="00732080"/>
    <w:rsid w:val="0073457C"/>
    <w:rsid w:val="00736864"/>
    <w:rsid w:val="007408CA"/>
    <w:rsid w:val="00741277"/>
    <w:rsid w:val="00743685"/>
    <w:rsid w:val="00750A18"/>
    <w:rsid w:val="0075426D"/>
    <w:rsid w:val="00755C14"/>
    <w:rsid w:val="007576A2"/>
    <w:rsid w:val="00761FBD"/>
    <w:rsid w:val="0076208B"/>
    <w:rsid w:val="00767D0B"/>
    <w:rsid w:val="00771C56"/>
    <w:rsid w:val="00783820"/>
    <w:rsid w:val="0078389B"/>
    <w:rsid w:val="00783BA2"/>
    <w:rsid w:val="00786BE2"/>
    <w:rsid w:val="00791679"/>
    <w:rsid w:val="007923AE"/>
    <w:rsid w:val="007A3727"/>
    <w:rsid w:val="007B5E6F"/>
    <w:rsid w:val="007C0A54"/>
    <w:rsid w:val="007C1768"/>
    <w:rsid w:val="007C2DAF"/>
    <w:rsid w:val="007C4DFF"/>
    <w:rsid w:val="007C55EF"/>
    <w:rsid w:val="007C5B4E"/>
    <w:rsid w:val="007D3088"/>
    <w:rsid w:val="007D4504"/>
    <w:rsid w:val="007D576B"/>
    <w:rsid w:val="007E04CC"/>
    <w:rsid w:val="007E2958"/>
    <w:rsid w:val="007E5641"/>
    <w:rsid w:val="007F0866"/>
    <w:rsid w:val="007F33DF"/>
    <w:rsid w:val="007F3409"/>
    <w:rsid w:val="007F3BE8"/>
    <w:rsid w:val="007F436B"/>
    <w:rsid w:val="007F6B77"/>
    <w:rsid w:val="007F7860"/>
    <w:rsid w:val="007F7FE7"/>
    <w:rsid w:val="008023CA"/>
    <w:rsid w:val="00802813"/>
    <w:rsid w:val="008039C1"/>
    <w:rsid w:val="00804257"/>
    <w:rsid w:val="00804895"/>
    <w:rsid w:val="008108E0"/>
    <w:rsid w:val="00810CA9"/>
    <w:rsid w:val="00812187"/>
    <w:rsid w:val="008156B2"/>
    <w:rsid w:val="00815831"/>
    <w:rsid w:val="0082043F"/>
    <w:rsid w:val="008217DE"/>
    <w:rsid w:val="00824A56"/>
    <w:rsid w:val="00827219"/>
    <w:rsid w:val="0083038C"/>
    <w:rsid w:val="00831DFD"/>
    <w:rsid w:val="008335AE"/>
    <w:rsid w:val="00835E78"/>
    <w:rsid w:val="008400DC"/>
    <w:rsid w:val="00843394"/>
    <w:rsid w:val="0084783B"/>
    <w:rsid w:val="008530D4"/>
    <w:rsid w:val="0085763F"/>
    <w:rsid w:val="0086058F"/>
    <w:rsid w:val="00861402"/>
    <w:rsid w:val="0086182D"/>
    <w:rsid w:val="00866B6C"/>
    <w:rsid w:val="008671CA"/>
    <w:rsid w:val="00867980"/>
    <w:rsid w:val="00872A09"/>
    <w:rsid w:val="0087462D"/>
    <w:rsid w:val="00884E82"/>
    <w:rsid w:val="00886FEB"/>
    <w:rsid w:val="00887A89"/>
    <w:rsid w:val="0089393B"/>
    <w:rsid w:val="00894ED4"/>
    <w:rsid w:val="008957C6"/>
    <w:rsid w:val="00897E17"/>
    <w:rsid w:val="008A5D6C"/>
    <w:rsid w:val="008A6D61"/>
    <w:rsid w:val="008C1149"/>
    <w:rsid w:val="008C1828"/>
    <w:rsid w:val="008C65C9"/>
    <w:rsid w:val="008D09A6"/>
    <w:rsid w:val="008E1212"/>
    <w:rsid w:val="008E1549"/>
    <w:rsid w:val="008E2C96"/>
    <w:rsid w:val="008E577B"/>
    <w:rsid w:val="008E7837"/>
    <w:rsid w:val="008F5368"/>
    <w:rsid w:val="00901BA9"/>
    <w:rsid w:val="00902640"/>
    <w:rsid w:val="00906E09"/>
    <w:rsid w:val="0091066B"/>
    <w:rsid w:val="00916FF8"/>
    <w:rsid w:val="009210D4"/>
    <w:rsid w:val="00923B9D"/>
    <w:rsid w:val="00930382"/>
    <w:rsid w:val="00930738"/>
    <w:rsid w:val="009341AA"/>
    <w:rsid w:val="0093676B"/>
    <w:rsid w:val="009420BB"/>
    <w:rsid w:val="0094404C"/>
    <w:rsid w:val="009445A3"/>
    <w:rsid w:val="00947C8A"/>
    <w:rsid w:val="00947F46"/>
    <w:rsid w:val="009535A7"/>
    <w:rsid w:val="0095503B"/>
    <w:rsid w:val="00956347"/>
    <w:rsid w:val="00961648"/>
    <w:rsid w:val="00961952"/>
    <w:rsid w:val="00964242"/>
    <w:rsid w:val="009654B3"/>
    <w:rsid w:val="0096677E"/>
    <w:rsid w:val="00971F62"/>
    <w:rsid w:val="009773D7"/>
    <w:rsid w:val="00977BC2"/>
    <w:rsid w:val="00980532"/>
    <w:rsid w:val="0098170E"/>
    <w:rsid w:val="00987D02"/>
    <w:rsid w:val="0099195B"/>
    <w:rsid w:val="00996BAA"/>
    <w:rsid w:val="009978BA"/>
    <w:rsid w:val="009A05A6"/>
    <w:rsid w:val="009A0879"/>
    <w:rsid w:val="009A2316"/>
    <w:rsid w:val="009A2A90"/>
    <w:rsid w:val="009A2FCB"/>
    <w:rsid w:val="009A4D7B"/>
    <w:rsid w:val="009A699C"/>
    <w:rsid w:val="009B2D02"/>
    <w:rsid w:val="009B36DB"/>
    <w:rsid w:val="009B5820"/>
    <w:rsid w:val="009B6D4D"/>
    <w:rsid w:val="009B72D2"/>
    <w:rsid w:val="009C09A6"/>
    <w:rsid w:val="009C38BE"/>
    <w:rsid w:val="009C45C0"/>
    <w:rsid w:val="009D0DDB"/>
    <w:rsid w:val="009D270D"/>
    <w:rsid w:val="009D31CA"/>
    <w:rsid w:val="009E1034"/>
    <w:rsid w:val="009E1800"/>
    <w:rsid w:val="009E4A94"/>
    <w:rsid w:val="009F1076"/>
    <w:rsid w:val="009F35D5"/>
    <w:rsid w:val="009F3682"/>
    <w:rsid w:val="00A016A1"/>
    <w:rsid w:val="00A0270F"/>
    <w:rsid w:val="00A047B4"/>
    <w:rsid w:val="00A047BF"/>
    <w:rsid w:val="00A075C7"/>
    <w:rsid w:val="00A115A3"/>
    <w:rsid w:val="00A20A9A"/>
    <w:rsid w:val="00A22724"/>
    <w:rsid w:val="00A308EF"/>
    <w:rsid w:val="00A3131E"/>
    <w:rsid w:val="00A3547C"/>
    <w:rsid w:val="00A36584"/>
    <w:rsid w:val="00A404D9"/>
    <w:rsid w:val="00A4134E"/>
    <w:rsid w:val="00A471BE"/>
    <w:rsid w:val="00A53D36"/>
    <w:rsid w:val="00A62DBF"/>
    <w:rsid w:val="00A67DB9"/>
    <w:rsid w:val="00A72323"/>
    <w:rsid w:val="00A74FCF"/>
    <w:rsid w:val="00A7718A"/>
    <w:rsid w:val="00A81871"/>
    <w:rsid w:val="00A8360E"/>
    <w:rsid w:val="00A8478E"/>
    <w:rsid w:val="00A85DD3"/>
    <w:rsid w:val="00A87C6A"/>
    <w:rsid w:val="00A92BD3"/>
    <w:rsid w:val="00A9738D"/>
    <w:rsid w:val="00A97B37"/>
    <w:rsid w:val="00AA3D55"/>
    <w:rsid w:val="00AA55A8"/>
    <w:rsid w:val="00AA7F55"/>
    <w:rsid w:val="00AB4BF4"/>
    <w:rsid w:val="00AB66B1"/>
    <w:rsid w:val="00AC0681"/>
    <w:rsid w:val="00AC1924"/>
    <w:rsid w:val="00AC55B4"/>
    <w:rsid w:val="00AC5C44"/>
    <w:rsid w:val="00AC6302"/>
    <w:rsid w:val="00AE0335"/>
    <w:rsid w:val="00AE096B"/>
    <w:rsid w:val="00AE120A"/>
    <w:rsid w:val="00AE5158"/>
    <w:rsid w:val="00AE6083"/>
    <w:rsid w:val="00AF43C8"/>
    <w:rsid w:val="00B010CC"/>
    <w:rsid w:val="00B0132A"/>
    <w:rsid w:val="00B01FDE"/>
    <w:rsid w:val="00B03DA8"/>
    <w:rsid w:val="00B05EEA"/>
    <w:rsid w:val="00B12E22"/>
    <w:rsid w:val="00B25F13"/>
    <w:rsid w:val="00B3399F"/>
    <w:rsid w:val="00B366AB"/>
    <w:rsid w:val="00B51244"/>
    <w:rsid w:val="00B523BB"/>
    <w:rsid w:val="00B54AEF"/>
    <w:rsid w:val="00B56B97"/>
    <w:rsid w:val="00B57055"/>
    <w:rsid w:val="00B62914"/>
    <w:rsid w:val="00B62BCC"/>
    <w:rsid w:val="00B653A7"/>
    <w:rsid w:val="00B65859"/>
    <w:rsid w:val="00B66E85"/>
    <w:rsid w:val="00B70179"/>
    <w:rsid w:val="00B740D6"/>
    <w:rsid w:val="00B828DF"/>
    <w:rsid w:val="00B94A94"/>
    <w:rsid w:val="00B955BB"/>
    <w:rsid w:val="00B9656D"/>
    <w:rsid w:val="00B97E50"/>
    <w:rsid w:val="00BA06C5"/>
    <w:rsid w:val="00BA12A2"/>
    <w:rsid w:val="00BA2DC6"/>
    <w:rsid w:val="00BA4820"/>
    <w:rsid w:val="00BB10FB"/>
    <w:rsid w:val="00BB193E"/>
    <w:rsid w:val="00BB2A18"/>
    <w:rsid w:val="00BB6E41"/>
    <w:rsid w:val="00BB6E86"/>
    <w:rsid w:val="00BB7469"/>
    <w:rsid w:val="00BC04BD"/>
    <w:rsid w:val="00BC0A27"/>
    <w:rsid w:val="00BC2CB3"/>
    <w:rsid w:val="00BC5C3E"/>
    <w:rsid w:val="00BC7B1D"/>
    <w:rsid w:val="00BD205F"/>
    <w:rsid w:val="00BD4579"/>
    <w:rsid w:val="00BD5DDE"/>
    <w:rsid w:val="00BD6C45"/>
    <w:rsid w:val="00BE2CB7"/>
    <w:rsid w:val="00BE3742"/>
    <w:rsid w:val="00BE6F69"/>
    <w:rsid w:val="00BF0262"/>
    <w:rsid w:val="00BF63F5"/>
    <w:rsid w:val="00BF7A46"/>
    <w:rsid w:val="00BF7F68"/>
    <w:rsid w:val="00C02887"/>
    <w:rsid w:val="00C04582"/>
    <w:rsid w:val="00C07277"/>
    <w:rsid w:val="00C10DDB"/>
    <w:rsid w:val="00C124D1"/>
    <w:rsid w:val="00C14254"/>
    <w:rsid w:val="00C1578C"/>
    <w:rsid w:val="00C16513"/>
    <w:rsid w:val="00C22216"/>
    <w:rsid w:val="00C232C9"/>
    <w:rsid w:val="00C310BC"/>
    <w:rsid w:val="00C35CC5"/>
    <w:rsid w:val="00C403F6"/>
    <w:rsid w:val="00C45530"/>
    <w:rsid w:val="00C4691F"/>
    <w:rsid w:val="00C55D58"/>
    <w:rsid w:val="00C57683"/>
    <w:rsid w:val="00C577BD"/>
    <w:rsid w:val="00C602E1"/>
    <w:rsid w:val="00C61E34"/>
    <w:rsid w:val="00C62184"/>
    <w:rsid w:val="00C65AA5"/>
    <w:rsid w:val="00C678CA"/>
    <w:rsid w:val="00C717D9"/>
    <w:rsid w:val="00C756C0"/>
    <w:rsid w:val="00C77B0B"/>
    <w:rsid w:val="00C804AC"/>
    <w:rsid w:val="00C8096C"/>
    <w:rsid w:val="00C80A5A"/>
    <w:rsid w:val="00C8667F"/>
    <w:rsid w:val="00C86DE8"/>
    <w:rsid w:val="00C92917"/>
    <w:rsid w:val="00C933BA"/>
    <w:rsid w:val="00C94C91"/>
    <w:rsid w:val="00C95783"/>
    <w:rsid w:val="00CA0F2F"/>
    <w:rsid w:val="00CA1ADD"/>
    <w:rsid w:val="00CA417D"/>
    <w:rsid w:val="00CA4A6C"/>
    <w:rsid w:val="00CA7A6C"/>
    <w:rsid w:val="00CB07F5"/>
    <w:rsid w:val="00CB54FF"/>
    <w:rsid w:val="00CC1D13"/>
    <w:rsid w:val="00CC47F1"/>
    <w:rsid w:val="00CD186F"/>
    <w:rsid w:val="00CD29CD"/>
    <w:rsid w:val="00CD4285"/>
    <w:rsid w:val="00CD7453"/>
    <w:rsid w:val="00CE0E9E"/>
    <w:rsid w:val="00CE21C0"/>
    <w:rsid w:val="00CE2358"/>
    <w:rsid w:val="00CE2D00"/>
    <w:rsid w:val="00CF1F4B"/>
    <w:rsid w:val="00CF2658"/>
    <w:rsid w:val="00CF4066"/>
    <w:rsid w:val="00CF54D8"/>
    <w:rsid w:val="00D00761"/>
    <w:rsid w:val="00D01525"/>
    <w:rsid w:val="00D10696"/>
    <w:rsid w:val="00D106DB"/>
    <w:rsid w:val="00D11262"/>
    <w:rsid w:val="00D13764"/>
    <w:rsid w:val="00D14449"/>
    <w:rsid w:val="00D14C17"/>
    <w:rsid w:val="00D258A6"/>
    <w:rsid w:val="00D311FD"/>
    <w:rsid w:val="00D33C04"/>
    <w:rsid w:val="00D35F29"/>
    <w:rsid w:val="00D461BB"/>
    <w:rsid w:val="00D50156"/>
    <w:rsid w:val="00D527DB"/>
    <w:rsid w:val="00D53857"/>
    <w:rsid w:val="00D53AC0"/>
    <w:rsid w:val="00D64F51"/>
    <w:rsid w:val="00D6687E"/>
    <w:rsid w:val="00D670A8"/>
    <w:rsid w:val="00D73F6D"/>
    <w:rsid w:val="00D81B03"/>
    <w:rsid w:val="00D82E2A"/>
    <w:rsid w:val="00D82E4A"/>
    <w:rsid w:val="00D845BF"/>
    <w:rsid w:val="00D84656"/>
    <w:rsid w:val="00D9257E"/>
    <w:rsid w:val="00D932DD"/>
    <w:rsid w:val="00D96A5C"/>
    <w:rsid w:val="00DA03FB"/>
    <w:rsid w:val="00DA0F3E"/>
    <w:rsid w:val="00DA57B7"/>
    <w:rsid w:val="00DC5926"/>
    <w:rsid w:val="00DD3696"/>
    <w:rsid w:val="00DD44EA"/>
    <w:rsid w:val="00DD4CB6"/>
    <w:rsid w:val="00DD68EB"/>
    <w:rsid w:val="00DE10B5"/>
    <w:rsid w:val="00DE39BD"/>
    <w:rsid w:val="00DF3C85"/>
    <w:rsid w:val="00E02057"/>
    <w:rsid w:val="00E02810"/>
    <w:rsid w:val="00E1065E"/>
    <w:rsid w:val="00E10684"/>
    <w:rsid w:val="00E156D4"/>
    <w:rsid w:val="00E170A0"/>
    <w:rsid w:val="00E22966"/>
    <w:rsid w:val="00E22BB9"/>
    <w:rsid w:val="00E22E12"/>
    <w:rsid w:val="00E25821"/>
    <w:rsid w:val="00E31909"/>
    <w:rsid w:val="00E31C22"/>
    <w:rsid w:val="00E3260C"/>
    <w:rsid w:val="00E3406C"/>
    <w:rsid w:val="00E35F75"/>
    <w:rsid w:val="00E375B7"/>
    <w:rsid w:val="00E40619"/>
    <w:rsid w:val="00E40734"/>
    <w:rsid w:val="00E44314"/>
    <w:rsid w:val="00E44F55"/>
    <w:rsid w:val="00E56791"/>
    <w:rsid w:val="00E56CB1"/>
    <w:rsid w:val="00E60EA5"/>
    <w:rsid w:val="00E63E2E"/>
    <w:rsid w:val="00E66866"/>
    <w:rsid w:val="00E7077D"/>
    <w:rsid w:val="00E726F0"/>
    <w:rsid w:val="00E80EB5"/>
    <w:rsid w:val="00E8463B"/>
    <w:rsid w:val="00E9097C"/>
    <w:rsid w:val="00E956C8"/>
    <w:rsid w:val="00EC154B"/>
    <w:rsid w:val="00EC2163"/>
    <w:rsid w:val="00EC3574"/>
    <w:rsid w:val="00EC550A"/>
    <w:rsid w:val="00ED3C65"/>
    <w:rsid w:val="00ED6E10"/>
    <w:rsid w:val="00EE077F"/>
    <w:rsid w:val="00EE3C11"/>
    <w:rsid w:val="00EE42BE"/>
    <w:rsid w:val="00EE546B"/>
    <w:rsid w:val="00EE7488"/>
    <w:rsid w:val="00EF55E0"/>
    <w:rsid w:val="00F02B4A"/>
    <w:rsid w:val="00F120FA"/>
    <w:rsid w:val="00F13779"/>
    <w:rsid w:val="00F14853"/>
    <w:rsid w:val="00F14E5F"/>
    <w:rsid w:val="00F17764"/>
    <w:rsid w:val="00F21519"/>
    <w:rsid w:val="00F22E91"/>
    <w:rsid w:val="00F2576D"/>
    <w:rsid w:val="00F26E5B"/>
    <w:rsid w:val="00F30936"/>
    <w:rsid w:val="00F31C05"/>
    <w:rsid w:val="00F34D13"/>
    <w:rsid w:val="00F3502B"/>
    <w:rsid w:val="00F43CEC"/>
    <w:rsid w:val="00F44395"/>
    <w:rsid w:val="00F47D36"/>
    <w:rsid w:val="00F52CA5"/>
    <w:rsid w:val="00F57E03"/>
    <w:rsid w:val="00F61534"/>
    <w:rsid w:val="00F642FA"/>
    <w:rsid w:val="00F659E1"/>
    <w:rsid w:val="00F7201D"/>
    <w:rsid w:val="00F7697F"/>
    <w:rsid w:val="00F81FDF"/>
    <w:rsid w:val="00F83A1F"/>
    <w:rsid w:val="00F86624"/>
    <w:rsid w:val="00FB0B1F"/>
    <w:rsid w:val="00FB45AC"/>
    <w:rsid w:val="00FB4D90"/>
    <w:rsid w:val="00FC02A8"/>
    <w:rsid w:val="00FC30A8"/>
    <w:rsid w:val="00FC5EE8"/>
    <w:rsid w:val="00FC5F7F"/>
    <w:rsid w:val="00FC7652"/>
    <w:rsid w:val="00FD27A2"/>
    <w:rsid w:val="00FD2A62"/>
    <w:rsid w:val="00FD7688"/>
    <w:rsid w:val="00FD7C48"/>
    <w:rsid w:val="00FD7E5C"/>
    <w:rsid w:val="00FF009C"/>
    <w:rsid w:val="00FF187B"/>
    <w:rsid w:val="00FF2809"/>
    <w:rsid w:val="00FF38E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1EFEB"/>
  <w15:chartTrackingRefBased/>
  <w15:docId w15:val="{E4A16CD1-A198-4707-B3BA-DF0898A5F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227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A22724"/>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D82E2A"/>
    <w:pPr>
      <w:ind w:left="720"/>
      <w:contextualSpacing/>
    </w:pPr>
  </w:style>
  <w:style w:type="character" w:styleId="Merknadsreferanse">
    <w:name w:val="annotation reference"/>
    <w:basedOn w:val="Standardskriftforavsnitt"/>
    <w:uiPriority w:val="99"/>
    <w:semiHidden/>
    <w:unhideWhenUsed/>
    <w:rsid w:val="00533904"/>
    <w:rPr>
      <w:sz w:val="16"/>
      <w:szCs w:val="16"/>
    </w:rPr>
  </w:style>
  <w:style w:type="paragraph" w:styleId="Merknadstekst">
    <w:name w:val="annotation text"/>
    <w:basedOn w:val="Normal"/>
    <w:link w:val="MerknadstekstTegn"/>
    <w:uiPriority w:val="99"/>
    <w:unhideWhenUsed/>
    <w:rsid w:val="00E56CB1"/>
    <w:pPr>
      <w:spacing w:line="240" w:lineRule="auto"/>
    </w:pPr>
    <w:rPr>
      <w:sz w:val="20"/>
      <w:szCs w:val="20"/>
    </w:rPr>
  </w:style>
  <w:style w:type="character" w:customStyle="1" w:styleId="MerknadstekstTegn">
    <w:name w:val="Merknadstekst Tegn"/>
    <w:basedOn w:val="Standardskriftforavsnitt"/>
    <w:link w:val="Merknadstekst"/>
    <w:uiPriority w:val="99"/>
    <w:rsid w:val="00E56CB1"/>
    <w:rPr>
      <w:sz w:val="20"/>
      <w:szCs w:val="20"/>
    </w:rPr>
  </w:style>
  <w:style w:type="paragraph" w:styleId="Kommentaremne">
    <w:name w:val="annotation subject"/>
    <w:basedOn w:val="Merknadstekst"/>
    <w:next w:val="Merknadstekst"/>
    <w:link w:val="KommentaremneTegn"/>
    <w:uiPriority w:val="99"/>
    <w:semiHidden/>
    <w:unhideWhenUsed/>
    <w:rsid w:val="00E56CB1"/>
    <w:rPr>
      <w:b/>
      <w:bCs/>
    </w:rPr>
  </w:style>
  <w:style w:type="character" w:customStyle="1" w:styleId="KommentaremneTegn">
    <w:name w:val="Kommentaremne Tegn"/>
    <w:basedOn w:val="MerknadstekstTegn"/>
    <w:link w:val="Kommentaremne"/>
    <w:uiPriority w:val="99"/>
    <w:semiHidden/>
    <w:rsid w:val="00E56CB1"/>
    <w:rPr>
      <w:b/>
      <w:bCs/>
      <w:sz w:val="20"/>
      <w:szCs w:val="20"/>
    </w:rPr>
  </w:style>
  <w:style w:type="paragraph" w:styleId="Bobletekst">
    <w:name w:val="Balloon Text"/>
    <w:basedOn w:val="Normal"/>
    <w:link w:val="BobletekstTegn"/>
    <w:uiPriority w:val="99"/>
    <w:semiHidden/>
    <w:unhideWhenUsed/>
    <w:rsid w:val="00E56CB1"/>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E56CB1"/>
    <w:rPr>
      <w:rFonts w:ascii="Segoe UI" w:hAnsi="Segoe UI" w:cs="Segoe UI"/>
      <w:sz w:val="18"/>
      <w:szCs w:val="18"/>
    </w:rPr>
  </w:style>
  <w:style w:type="character" w:customStyle="1" w:styleId="Overskrift1Tegn">
    <w:name w:val="Overskrift 1 Tegn"/>
    <w:basedOn w:val="Standardskriftforavsnitt"/>
    <w:link w:val="Overskrift1"/>
    <w:uiPriority w:val="9"/>
    <w:rsid w:val="00A22724"/>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foravsnitt"/>
    <w:link w:val="Overskrift2"/>
    <w:uiPriority w:val="9"/>
    <w:rsid w:val="00A22724"/>
    <w:rPr>
      <w:rFonts w:asciiTheme="majorHAnsi" w:eastAsiaTheme="majorEastAsia" w:hAnsiTheme="majorHAnsi" w:cstheme="majorBidi"/>
      <w:color w:val="2E74B5" w:themeColor="accent1" w:themeShade="BF"/>
      <w:sz w:val="26"/>
      <w:szCs w:val="26"/>
      <w:lang w:eastAsia="nb-NO"/>
    </w:rPr>
  </w:style>
  <w:style w:type="paragraph" w:customStyle="1" w:styleId="Default">
    <w:name w:val="Default"/>
    <w:rsid w:val="004A3AE9"/>
    <w:pPr>
      <w:autoSpaceDE w:val="0"/>
      <w:autoSpaceDN w:val="0"/>
      <w:adjustRightInd w:val="0"/>
      <w:spacing w:after="0" w:line="240" w:lineRule="auto"/>
    </w:pPr>
    <w:rPr>
      <w:rFonts w:ascii="Calibri" w:hAnsi="Calibri" w:cs="Calibri"/>
      <w:color w:val="000000"/>
      <w:sz w:val="24"/>
      <w:szCs w:val="24"/>
    </w:rPr>
  </w:style>
  <w:style w:type="paragraph" w:customStyle="1" w:styleId="EndNoteBibliographyTitle">
    <w:name w:val="EndNote Bibliography Title"/>
    <w:basedOn w:val="Normal"/>
    <w:link w:val="EndNoteBibliographyTitleTegn"/>
    <w:rsid w:val="00F57E03"/>
    <w:pPr>
      <w:spacing w:after="0"/>
      <w:jc w:val="center"/>
    </w:pPr>
    <w:rPr>
      <w:rFonts w:ascii="Calibri" w:hAnsi="Calibri" w:cs="Calibri"/>
      <w:noProof/>
      <w:lang w:val="en-US"/>
    </w:rPr>
  </w:style>
  <w:style w:type="character" w:customStyle="1" w:styleId="EndNoteBibliographyTitleTegn">
    <w:name w:val="EndNote Bibliography Title Tegn"/>
    <w:basedOn w:val="Standardskriftforavsnitt"/>
    <w:link w:val="EndNoteBibliographyTitle"/>
    <w:rsid w:val="00F57E03"/>
    <w:rPr>
      <w:rFonts w:ascii="Calibri" w:hAnsi="Calibri" w:cs="Calibri"/>
      <w:noProof/>
      <w:lang w:val="en-US"/>
    </w:rPr>
  </w:style>
  <w:style w:type="paragraph" w:customStyle="1" w:styleId="EndNoteBibliography">
    <w:name w:val="EndNote Bibliography"/>
    <w:basedOn w:val="Normal"/>
    <w:link w:val="EndNoteBibliographyTegn"/>
    <w:rsid w:val="00F57E03"/>
    <w:pPr>
      <w:spacing w:line="240" w:lineRule="auto"/>
    </w:pPr>
    <w:rPr>
      <w:rFonts w:ascii="Calibri" w:hAnsi="Calibri" w:cs="Calibri"/>
      <w:noProof/>
      <w:lang w:val="en-US"/>
    </w:rPr>
  </w:style>
  <w:style w:type="character" w:customStyle="1" w:styleId="EndNoteBibliographyTegn">
    <w:name w:val="EndNote Bibliography Tegn"/>
    <w:basedOn w:val="Standardskriftforavsnitt"/>
    <w:link w:val="EndNoteBibliography"/>
    <w:rsid w:val="00F57E03"/>
    <w:rPr>
      <w:rFonts w:ascii="Calibri" w:hAnsi="Calibri" w:cs="Calibri"/>
      <w:noProof/>
      <w:lang w:val="en-US"/>
    </w:rPr>
  </w:style>
  <w:style w:type="paragraph" w:customStyle="1" w:styleId="sc-ipzhip">
    <w:name w:val="sc-ipzhip"/>
    <w:basedOn w:val="Normal"/>
    <w:rsid w:val="0086182D"/>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sc-deorim">
    <w:name w:val="sc-deorim"/>
    <w:basedOn w:val="Standardskriftforavsnitt"/>
    <w:rsid w:val="0086182D"/>
  </w:style>
  <w:style w:type="character" w:styleId="Hyperkobling">
    <w:name w:val="Hyperlink"/>
    <w:basedOn w:val="Standardskriftforavsnitt"/>
    <w:uiPriority w:val="99"/>
    <w:unhideWhenUsed/>
    <w:rsid w:val="0086182D"/>
    <w:rPr>
      <w:color w:val="0000FF"/>
      <w:u w:val="single"/>
    </w:rPr>
  </w:style>
  <w:style w:type="character" w:styleId="Fulgthyperkobling">
    <w:name w:val="FollowedHyperlink"/>
    <w:basedOn w:val="Standardskriftforavsnitt"/>
    <w:uiPriority w:val="99"/>
    <w:semiHidden/>
    <w:unhideWhenUsed/>
    <w:rsid w:val="00631EDC"/>
    <w:rPr>
      <w:color w:val="954F72" w:themeColor="followedHyperlink"/>
      <w:u w:val="single"/>
    </w:rPr>
  </w:style>
  <w:style w:type="paragraph" w:styleId="NormalWeb">
    <w:name w:val="Normal (Web)"/>
    <w:basedOn w:val="Normal"/>
    <w:uiPriority w:val="99"/>
    <w:semiHidden/>
    <w:unhideWhenUsed/>
    <w:rsid w:val="00E60EA5"/>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043823">
      <w:bodyDiv w:val="1"/>
      <w:marLeft w:val="0"/>
      <w:marRight w:val="0"/>
      <w:marTop w:val="0"/>
      <w:marBottom w:val="0"/>
      <w:divBdr>
        <w:top w:val="none" w:sz="0" w:space="0" w:color="auto"/>
        <w:left w:val="none" w:sz="0" w:space="0" w:color="auto"/>
        <w:bottom w:val="none" w:sz="0" w:space="0" w:color="auto"/>
        <w:right w:val="none" w:sz="0" w:space="0" w:color="auto"/>
      </w:divBdr>
      <w:divsChild>
        <w:div w:id="1554385107">
          <w:marLeft w:val="0"/>
          <w:marRight w:val="0"/>
          <w:marTop w:val="0"/>
          <w:marBottom w:val="0"/>
          <w:divBdr>
            <w:top w:val="none" w:sz="0" w:space="0" w:color="auto"/>
            <w:left w:val="none" w:sz="0" w:space="0" w:color="auto"/>
            <w:bottom w:val="none" w:sz="0" w:space="0" w:color="auto"/>
            <w:right w:val="none" w:sz="0" w:space="0" w:color="auto"/>
          </w:divBdr>
          <w:divsChild>
            <w:div w:id="1485508648">
              <w:marLeft w:val="0"/>
              <w:marRight w:val="0"/>
              <w:marTop w:val="0"/>
              <w:marBottom w:val="0"/>
              <w:divBdr>
                <w:top w:val="none" w:sz="0" w:space="0" w:color="auto"/>
                <w:left w:val="none" w:sz="0" w:space="0" w:color="auto"/>
                <w:bottom w:val="none" w:sz="0" w:space="0" w:color="auto"/>
                <w:right w:val="none" w:sz="0" w:space="0" w:color="auto"/>
              </w:divBdr>
            </w:div>
          </w:divsChild>
        </w:div>
        <w:div w:id="4020414">
          <w:marLeft w:val="0"/>
          <w:marRight w:val="0"/>
          <w:marTop w:val="300"/>
          <w:marBottom w:val="300"/>
          <w:divBdr>
            <w:top w:val="none" w:sz="0" w:space="0" w:color="auto"/>
            <w:left w:val="none" w:sz="0" w:space="0" w:color="auto"/>
            <w:bottom w:val="none" w:sz="0" w:space="0" w:color="auto"/>
            <w:right w:val="none" w:sz="0" w:space="0" w:color="auto"/>
          </w:divBdr>
        </w:div>
      </w:divsChild>
    </w:div>
    <w:div w:id="323780528">
      <w:bodyDiv w:val="1"/>
      <w:marLeft w:val="0"/>
      <w:marRight w:val="0"/>
      <w:marTop w:val="0"/>
      <w:marBottom w:val="0"/>
      <w:divBdr>
        <w:top w:val="none" w:sz="0" w:space="0" w:color="auto"/>
        <w:left w:val="none" w:sz="0" w:space="0" w:color="auto"/>
        <w:bottom w:val="none" w:sz="0" w:space="0" w:color="auto"/>
        <w:right w:val="none" w:sz="0" w:space="0" w:color="auto"/>
      </w:divBdr>
    </w:div>
    <w:div w:id="551622683">
      <w:bodyDiv w:val="1"/>
      <w:marLeft w:val="0"/>
      <w:marRight w:val="0"/>
      <w:marTop w:val="0"/>
      <w:marBottom w:val="0"/>
      <w:divBdr>
        <w:top w:val="none" w:sz="0" w:space="0" w:color="auto"/>
        <w:left w:val="none" w:sz="0" w:space="0" w:color="auto"/>
        <w:bottom w:val="none" w:sz="0" w:space="0" w:color="auto"/>
        <w:right w:val="none" w:sz="0" w:space="0" w:color="auto"/>
      </w:divBdr>
    </w:div>
    <w:div w:id="596792685">
      <w:bodyDiv w:val="1"/>
      <w:marLeft w:val="0"/>
      <w:marRight w:val="0"/>
      <w:marTop w:val="0"/>
      <w:marBottom w:val="0"/>
      <w:divBdr>
        <w:top w:val="none" w:sz="0" w:space="0" w:color="auto"/>
        <w:left w:val="none" w:sz="0" w:space="0" w:color="auto"/>
        <w:bottom w:val="none" w:sz="0" w:space="0" w:color="auto"/>
        <w:right w:val="none" w:sz="0" w:space="0" w:color="auto"/>
      </w:divBdr>
    </w:div>
    <w:div w:id="1117481456">
      <w:bodyDiv w:val="1"/>
      <w:marLeft w:val="0"/>
      <w:marRight w:val="0"/>
      <w:marTop w:val="0"/>
      <w:marBottom w:val="0"/>
      <w:divBdr>
        <w:top w:val="none" w:sz="0" w:space="0" w:color="auto"/>
        <w:left w:val="none" w:sz="0" w:space="0" w:color="auto"/>
        <w:bottom w:val="none" w:sz="0" w:space="0" w:color="auto"/>
        <w:right w:val="none" w:sz="0" w:space="0" w:color="auto"/>
      </w:divBdr>
    </w:div>
    <w:div w:id="183930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88D01052D3A3DD45A53E84CB2D243E05" ma:contentTypeVersion="13" ma:contentTypeDescription="Opprett et nytt dokument." ma:contentTypeScope="" ma:versionID="cd16aa5976c5b01a443f1fe1b6ff0464">
  <xsd:schema xmlns:xsd="http://www.w3.org/2001/XMLSchema" xmlns:xs="http://www.w3.org/2001/XMLSchema" xmlns:p="http://schemas.microsoft.com/office/2006/metadata/properties" xmlns:ns3="d2fa5ba1-0edb-4307-94df-2fe0e0cbfb6b" xmlns:ns4="0ffeb131-d591-4624-abcd-66a4f9b19773" targetNamespace="http://schemas.microsoft.com/office/2006/metadata/properties" ma:root="true" ma:fieldsID="5a405fc00b26c44c5bab2492c6cfcb71" ns3:_="" ns4:_="">
    <xsd:import namespace="d2fa5ba1-0edb-4307-94df-2fe0e0cbfb6b"/>
    <xsd:import namespace="0ffeb131-d591-4624-abcd-66a4f9b1977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fa5ba1-0edb-4307-94df-2fe0e0cbfb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feb131-d591-4624-abcd-66a4f9b19773" elementFormDefault="qualified">
    <xsd:import namespace="http://schemas.microsoft.com/office/2006/documentManagement/types"/>
    <xsd:import namespace="http://schemas.microsoft.com/office/infopath/2007/PartnerControls"/>
    <xsd:element name="SharedWithUsers" ma:index="1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lingsdetaljer" ma:internalName="SharedWithDetails" ma:readOnly="true">
      <xsd:simpleType>
        <xsd:restriction base="dms:Note">
          <xsd:maxLength value="255"/>
        </xsd:restriction>
      </xsd:simpleType>
    </xsd:element>
    <xsd:element name="SharingHintHash" ma:index="20" nillable="true" ma:displayName="Hash for deling av tip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C73FF1-6EFC-4BEB-8E6E-6FB1DFE43947}">
  <ds:schemaRefs>
    <ds:schemaRef ds:uri="http://schemas.openxmlformats.org/officeDocument/2006/bibliography"/>
  </ds:schemaRefs>
</ds:datastoreItem>
</file>

<file path=customXml/itemProps2.xml><?xml version="1.0" encoding="utf-8"?>
<ds:datastoreItem xmlns:ds="http://schemas.openxmlformats.org/officeDocument/2006/customXml" ds:itemID="{9EAB765C-5AAE-479C-9691-795CC1A416A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3EAD19-895D-41C2-A27F-3F38E44D3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fa5ba1-0edb-4307-94df-2fe0e0cbfb6b"/>
    <ds:schemaRef ds:uri="0ffeb131-d591-4624-abcd-66a4f9b197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7986CE-B455-4CBE-B4CF-DF6498C93E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7902</Words>
  <Characters>41883</Characters>
  <Application>Microsoft Office Word</Application>
  <DocSecurity>0</DocSecurity>
  <Lines>349</Lines>
  <Paragraphs>99</Paragraphs>
  <ScaleCrop>false</ScaleCrop>
  <HeadingPairs>
    <vt:vector size="2" baseType="variant">
      <vt:variant>
        <vt:lpstr>Tittel</vt:lpstr>
      </vt:variant>
      <vt:variant>
        <vt:i4>1</vt:i4>
      </vt:variant>
    </vt:vector>
  </HeadingPairs>
  <TitlesOfParts>
    <vt:vector size="1" baseType="lpstr">
      <vt:lpstr/>
    </vt:vector>
  </TitlesOfParts>
  <Company>Høgskolen i Lillehammer</Company>
  <LinksUpToDate>false</LinksUpToDate>
  <CharactersWithSpaces>49686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Ellefsen</dc:creator>
  <cp:keywords/>
  <dc:description/>
  <cp:lastModifiedBy>sara moen</cp:lastModifiedBy>
  <cp:revision>4</cp:revision>
  <cp:lastPrinted>2020-06-03T15:02:00Z</cp:lastPrinted>
  <dcterms:created xsi:type="dcterms:W3CDTF">2021-01-07T11:11:00Z</dcterms:created>
  <dcterms:modified xsi:type="dcterms:W3CDTF">2021-04-29T09:02:00Z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0x01010088D01052D3A3DD45A53E84CB2D243E05</vt:lpwstr>
  </property>
</Properties>
</file>